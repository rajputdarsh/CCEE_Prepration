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1. A critical section is a program segment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(a) which should run in a certain specified amount of time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(b) which avoids deadlocks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(c) where shared resources are accessed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(d) which must be enclosed by a pair of semaphore operations, P and V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br/>
        <w:t>Ans: option (c)</w:t>
      </w:r>
    </w:p>
    <w:p w:rsidR="00986E68" w:rsidRPr="00986E68" w:rsidRDefault="001D4638" w:rsidP="00986E68">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25" style="width:0;height:1.5pt" o:hralign="center" o:hrstd="t" o:hr="t" fillcolor="#a0a0a0" stroked="f"/>
        </w:pic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2. A solution to the Dining Philosophers Problem which avoids deadlock is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(a) ensure that all philosophers pick up the left fork before the right fork  </w:t>
      </w:r>
    </w:p>
    <w:p w:rsidR="00986E68" w:rsidRPr="00986E68" w:rsidRDefault="00986E68" w:rsidP="00986E68">
      <w:pPr>
        <w:spacing w:after="0" w:line="240" w:lineRule="auto"/>
        <w:rPr>
          <w:rFonts w:ascii="Times New Roman" w:eastAsia="Times New Roman" w:hAnsi="Times New Roman" w:cs="Times New Roman"/>
          <w:sz w:val="24"/>
          <w:szCs w:val="24"/>
        </w:rPr>
      </w:pP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(b) ensure that all philosophers pick up the right fork before the left fork </w:t>
      </w:r>
    </w:p>
    <w:p w:rsidR="00986E68" w:rsidRPr="00986E68" w:rsidRDefault="00986E68" w:rsidP="00986E68">
      <w:pPr>
        <w:spacing w:after="0" w:line="240" w:lineRule="auto"/>
        <w:rPr>
          <w:rFonts w:ascii="Times New Roman" w:eastAsia="Times New Roman" w:hAnsi="Times New Roman" w:cs="Times New Roman"/>
          <w:sz w:val="24"/>
          <w:szCs w:val="24"/>
        </w:rPr>
      </w:pP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(c) ensure that one particular philosopher picks up the left fork before the right fork, and that all other philosophers pick up the right fork before the left fork </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(d) None of the above  </w:t>
      </w:r>
    </w:p>
    <w:p w:rsidR="00986E68" w:rsidRPr="00986E68" w:rsidRDefault="00986E68" w:rsidP="00986E68">
      <w:pPr>
        <w:spacing w:after="0" w:line="240" w:lineRule="auto"/>
        <w:rPr>
          <w:rFonts w:ascii="Trebuchet MS" w:eastAsia="Times New Roman" w:hAnsi="Trebuchet MS" w:cs="Times New Roman"/>
          <w:sz w:val="24"/>
          <w:szCs w:val="24"/>
        </w:rPr>
      </w:pP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Ans: option (c)</w:t>
      </w:r>
    </w:p>
    <w:p w:rsidR="00986E68" w:rsidRPr="00986E68" w:rsidRDefault="001D4638" w:rsidP="00986E68">
      <w:pPr>
        <w:spacing w:after="0" w:line="240" w:lineRule="auto"/>
        <w:rPr>
          <w:rFonts w:ascii="Trebuchet MS" w:eastAsia="Times New Roman" w:hAnsi="Trebuchet MS" w:cs="Times New Roman"/>
          <w:sz w:val="24"/>
          <w:szCs w:val="24"/>
        </w:rPr>
      </w:pPr>
      <w:r w:rsidRPr="001D4638">
        <w:rPr>
          <w:rFonts w:ascii="Trebuchet MS" w:eastAsia="Times New Roman" w:hAnsi="Trebuchet MS" w:cs="Times New Roman"/>
          <w:sz w:val="24"/>
          <w:szCs w:val="24"/>
        </w:rPr>
        <w:pict>
          <v:rect id="_x0000_i1026" style="width:0;height:1.5pt" o:hralign="center" o:hrstd="t" o:hr="t" fillcolor="#a0a0a0" stroked="f"/>
        </w:pic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3. Consider the methods used by processes P1 and P2 for accessing their critical sections whenever needed, as given below. The initial values of shared boolean variables S1 and S2 are randomly assigned.</w:t>
      </w:r>
    </w:p>
    <w:tbl>
      <w:tblPr>
        <w:tblW w:w="0" w:type="auto"/>
        <w:tblCellMar>
          <w:left w:w="0" w:type="dxa"/>
          <w:right w:w="0" w:type="dxa"/>
        </w:tblCellMar>
        <w:tblLook w:val="04A0"/>
      </w:tblPr>
      <w:tblGrid>
        <w:gridCol w:w="2859"/>
        <w:gridCol w:w="2859"/>
      </w:tblGrid>
      <w:tr w:rsidR="00986E68" w:rsidRPr="00986E68" w:rsidTr="00986E68">
        <w:trPr>
          <w:trHeight w:val="245"/>
        </w:trPr>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86E68" w:rsidRPr="00986E68" w:rsidRDefault="00986E68" w:rsidP="00986E68">
            <w:pPr>
              <w:spacing w:after="0" w:line="240" w:lineRule="auto"/>
              <w:jc w:val="center"/>
              <w:rPr>
                <w:rFonts w:ascii="Trebuchet MS" w:eastAsia="Times New Roman" w:hAnsi="Trebuchet MS" w:cs="Times New Roman"/>
                <w:sz w:val="24"/>
                <w:szCs w:val="24"/>
              </w:rPr>
            </w:pPr>
            <w:r w:rsidRPr="00986E68">
              <w:rPr>
                <w:rFonts w:ascii="Courier New" w:eastAsia="Times New Roman" w:hAnsi="Courier New" w:cs="Courier New"/>
                <w:i/>
                <w:iCs/>
                <w:sz w:val="24"/>
                <w:szCs w:val="24"/>
              </w:rPr>
              <w:t>Method Used by P1</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86E68" w:rsidRPr="00986E68" w:rsidRDefault="00986E68" w:rsidP="00986E68">
            <w:pPr>
              <w:spacing w:after="0" w:line="240" w:lineRule="auto"/>
              <w:jc w:val="center"/>
              <w:rPr>
                <w:rFonts w:ascii="Trebuchet MS" w:eastAsia="Times New Roman" w:hAnsi="Trebuchet MS" w:cs="Times New Roman"/>
                <w:sz w:val="24"/>
                <w:szCs w:val="24"/>
              </w:rPr>
            </w:pPr>
            <w:r w:rsidRPr="00986E68">
              <w:rPr>
                <w:rFonts w:ascii="Courier New" w:eastAsia="Times New Roman" w:hAnsi="Courier New" w:cs="Courier New"/>
                <w:i/>
                <w:iCs/>
                <w:sz w:val="24"/>
                <w:szCs w:val="24"/>
              </w:rPr>
              <w:t>Method Used by P2</w:t>
            </w:r>
          </w:p>
        </w:tc>
      </w:tr>
      <w:tr w:rsidR="00986E68" w:rsidRPr="00986E68" w:rsidTr="00986E68">
        <w:trPr>
          <w:trHeight w:val="780"/>
        </w:trPr>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Courier New" w:eastAsia="Times New Roman" w:hAnsi="Courier New" w:cs="Courier New"/>
                <w:sz w:val="24"/>
                <w:szCs w:val="24"/>
              </w:rPr>
              <w:t>while (S1 == S2) ;</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Courier New" w:eastAsia="Times New Roman" w:hAnsi="Courier New" w:cs="Courier New"/>
                <w:sz w:val="24"/>
                <w:szCs w:val="24"/>
              </w:rPr>
              <w:t>Critica1 Section</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Courier New" w:eastAsia="Times New Roman" w:hAnsi="Courier New" w:cs="Courier New"/>
                <w:sz w:val="24"/>
                <w:szCs w:val="24"/>
              </w:rPr>
              <w:t>S1 = S2;</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Courier New" w:eastAsia="Times New Roman" w:hAnsi="Courier New" w:cs="Courier New"/>
                <w:sz w:val="24"/>
                <w:szCs w:val="24"/>
              </w:rPr>
              <w:t>while (S1 != S2) ;</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Courier New" w:eastAsia="Times New Roman" w:hAnsi="Courier New" w:cs="Courier New"/>
                <w:sz w:val="24"/>
                <w:szCs w:val="24"/>
              </w:rPr>
              <w:t>Critica1 Section</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Courier New" w:eastAsia="Times New Roman" w:hAnsi="Courier New" w:cs="Courier New"/>
                <w:sz w:val="24"/>
                <w:szCs w:val="24"/>
              </w:rPr>
              <w:t>S2 = not (S1);</w:t>
            </w:r>
          </w:p>
        </w:tc>
      </w:tr>
    </w:tbl>
    <w:p w:rsidR="00986E68" w:rsidRPr="00986E68" w:rsidRDefault="00986E68" w:rsidP="00986E68">
      <w:pPr>
        <w:spacing w:after="0" w:line="240" w:lineRule="auto"/>
        <w:rPr>
          <w:rFonts w:ascii="Trebuchet MS" w:eastAsia="Times New Roman" w:hAnsi="Trebuchet MS" w:cs="Times New Roman"/>
          <w:sz w:val="24"/>
          <w:szCs w:val="24"/>
        </w:rPr>
      </w:pP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Which one of the following statements describes the properties achieved?</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(a) Mutual exclusion but not progress</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(b) Progress but not mutual exclusion</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(c) Neither mutual exclusion nor progress</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(d) Both mutual exclusion and progress</w:t>
      </w:r>
    </w:p>
    <w:p w:rsidR="00986E68" w:rsidRPr="00986E68" w:rsidRDefault="00986E68" w:rsidP="00986E68">
      <w:pPr>
        <w:spacing w:after="0" w:line="240" w:lineRule="auto"/>
        <w:rPr>
          <w:rFonts w:ascii="Trebuchet MS" w:eastAsia="Times New Roman" w:hAnsi="Trebuchet MS" w:cs="Times New Roman"/>
          <w:sz w:val="24"/>
          <w:szCs w:val="24"/>
        </w:rPr>
      </w:pP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Ans: option (a)</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Explanation:</w:t>
      </w:r>
    </w:p>
    <w:p w:rsidR="00986E68" w:rsidRPr="00986E68" w:rsidRDefault="00986E68" w:rsidP="00986E68">
      <w:pPr>
        <w:spacing w:after="0" w:line="240" w:lineRule="auto"/>
        <w:rPr>
          <w:rFonts w:ascii="Trebuchet MS" w:eastAsia="Times New Roman" w:hAnsi="Trebuchet MS" w:cs="Times New Roman"/>
          <w:sz w:val="24"/>
          <w:szCs w:val="24"/>
        </w:rPr>
      </w:pP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Principle of Mutual Exclusion: No two processes may be simultaneously present in the critical section at the same time. That is, if one process is present in the critical section other should not be allowed.</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P1 can enter critical section only if S1 is not equal to S2, and P2 can enter critical section only if S1 is equal to S2. Therefore Mutual Exclusion is satisfied.</w:t>
      </w:r>
    </w:p>
    <w:p w:rsidR="00986E68" w:rsidRPr="00986E68" w:rsidRDefault="00986E68" w:rsidP="00986E68">
      <w:pPr>
        <w:spacing w:after="0" w:line="240" w:lineRule="auto"/>
        <w:rPr>
          <w:rFonts w:ascii="Trebuchet MS" w:eastAsia="Times New Roman" w:hAnsi="Trebuchet MS" w:cs="Times New Roman"/>
          <w:sz w:val="24"/>
          <w:szCs w:val="24"/>
        </w:rPr>
      </w:pP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Progress: no process running outside the critical section should block the other interested process from entering critical section whenever critical section is free.</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lastRenderedPageBreak/>
        <w:t>Suppose P1 after executing critical section again want to execute the critical section and P2 dont want to enter the critical section, then in that case P1 has to unnecesarily wait for P2. Hence progress is not satisfied.</w:t>
      </w:r>
    </w:p>
    <w:p w:rsidR="00986E68" w:rsidRPr="00986E68" w:rsidRDefault="001D4638" w:rsidP="00986E68">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27" style="width:0;height:1.5pt" o:hralign="center" o:hrstd="t" o:hr="t" fillcolor="#a0a0a0" stroked="f"/>
        </w:pic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4. A counting semaphore was initialized to 10. Then 6 P (wait) operations and 4V (signal) operations were completed on this semaphore. The resulting value of the semaphore is</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(a) 0  (b) 8   (c) 10   (d) 12</w:t>
      </w:r>
    </w:p>
    <w:p w:rsidR="00986E68" w:rsidRPr="00986E68" w:rsidRDefault="00986E68" w:rsidP="00986E68">
      <w:pPr>
        <w:spacing w:after="0" w:line="240" w:lineRule="auto"/>
        <w:rPr>
          <w:rFonts w:ascii="Trebuchet MS" w:eastAsia="Times New Roman" w:hAnsi="Trebuchet MS" w:cs="Times New Roman"/>
          <w:sz w:val="24"/>
          <w:szCs w:val="24"/>
        </w:rPr>
      </w:pP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Ans: option(b)</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Explanation:</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6P =&gt; decrements the semaphore 6 times. Hence , the value becomes 4.</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4V =&gt; increments the semaphore 4 times. Hence , the value becomes 8.</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Note: The positive value of counting semaphore indicates that those many down (P) operations can be carried out successfully. The negative value of counting semaphore indicates that the number of blocked processes.</w:t>
      </w:r>
    </w:p>
    <w:p w:rsidR="00986E68" w:rsidRPr="00986E68" w:rsidRDefault="001D4638" w:rsidP="00986E68">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28" style="width:0;height:1.5pt" o:hralign="center" o:hrstd="t" o:hr="t" fillcolor="#a0a0a0" stroked="f"/>
        </w:pic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5. Let m[0]…m[4] be mutexes (binary semaphores) and P[0] …. P[4] be processes. </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Suppose each process P[i] executes the following: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wait (m[i]);wait (m[(i+1) mode 4]); </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release (m[i]); release (m[(i+1)mod 4]); </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This could cause </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(a) Thrashing                                (b) Deadlock </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(c) Starvation, but not deadlock     (d) None of the above</w:t>
      </w:r>
    </w:p>
    <w:p w:rsidR="00986E68" w:rsidRPr="00986E68" w:rsidRDefault="00986E68" w:rsidP="00986E68">
      <w:pPr>
        <w:spacing w:after="0" w:line="240" w:lineRule="auto"/>
        <w:rPr>
          <w:rFonts w:ascii="Trebuchet MS" w:eastAsia="Times New Roman" w:hAnsi="Trebuchet MS" w:cs="Times New Roman"/>
          <w:sz w:val="24"/>
          <w:szCs w:val="24"/>
        </w:rPr>
      </w:pP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Ans: option (b)</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Explanation:</w:t>
      </w:r>
    </w:p>
    <w:p w:rsidR="00986E68" w:rsidRPr="00986E68" w:rsidRDefault="00986E68" w:rsidP="00986E68">
      <w:pPr>
        <w:spacing w:after="0" w:line="240" w:lineRule="auto"/>
        <w:rPr>
          <w:rFonts w:ascii="Trebuchet MS" w:eastAsia="Times New Roman" w:hAnsi="Trebuchet MS" w:cs="Times New Roman"/>
          <w:sz w:val="24"/>
          <w:szCs w:val="24"/>
        </w:rPr>
      </w:pPr>
      <w:r w:rsidRPr="00986E68">
        <w:rPr>
          <w:rFonts w:ascii="Trebuchet MS" w:eastAsia="Times New Roman" w:hAnsi="Trebuchet MS" w:cs="Times New Roman"/>
          <w:sz w:val="24"/>
          <w:szCs w:val="24"/>
        </w:rPr>
        <w:t>Deadlock occurs, if each each process gets preempted after executing wait(m[i]);</w:t>
      </w:r>
    </w:p>
    <w:p w:rsidR="00986E68" w:rsidRPr="00986E68" w:rsidRDefault="001D4638" w:rsidP="00986E68">
      <w:pPr>
        <w:spacing w:after="0" w:line="240" w:lineRule="auto"/>
        <w:rPr>
          <w:rFonts w:ascii="Trebuchet MS" w:eastAsia="Times New Roman" w:hAnsi="Trebuchet MS" w:cs="Times New Roman"/>
          <w:sz w:val="24"/>
          <w:szCs w:val="24"/>
        </w:rPr>
      </w:pPr>
      <w:r w:rsidRPr="001D4638">
        <w:rPr>
          <w:rFonts w:ascii="Trebuchet MS" w:eastAsia="Times New Roman" w:hAnsi="Trebuchet MS" w:cs="Times New Roman"/>
          <w:sz w:val="24"/>
          <w:szCs w:val="24"/>
        </w:rPr>
        <w:pict>
          <v:rect id="_x0000_i1029" style="width:0;height:1.5pt" o:hralign="center" o:hrstd="t" o:hr="t" fillcolor="#a0a0a0" stroked="f"/>
        </w:pic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6. The enter_CS() and leave_CS() functions to implement critical section of a process are realized using test-and-set instruction as follows:</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void enter_CS(X)</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while test-and-set(X) ;</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void leave_CS(X)</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X = 0;</w:t>
      </w:r>
      <w:r w:rsidRPr="00986E68">
        <w:rPr>
          <w:rFonts w:ascii="Times New Roman" w:eastAsia="Times New Roman" w:hAnsi="Times New Roman" w:cs="Times New Roman"/>
          <w:sz w:val="24"/>
          <w:szCs w:val="24"/>
        </w:rPr>
        <w:br/>
      </w:r>
      <w:r w:rsidRPr="00986E68">
        <w:rPr>
          <w:rFonts w:ascii="Courier New" w:eastAsia="Times New Roman" w:hAnsi="Courier New" w:cs="Courier New"/>
          <w:sz w:val="24"/>
          <w:szCs w:val="24"/>
        </w:rPr>
        <w:t>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In the above solution, X is a memory location associated with the CS and is initialized to 0. Now consider the following statements:</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I. The above solution to CS problem is deadlock-free</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II. The solution is starvation free.</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III. The processes enter CS in FIFO order.</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IV More than one process can enter CS at the same time.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lastRenderedPageBreak/>
        <w:t>Which of the above statements is TRUE?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(a) I only</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(b) I and II</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(c) II and III</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(d) IV only</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br/>
        <w:t>Ans: option (a)</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Explanation:</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The test-and-set instruction is an instruction used to write to a memory location and return its old value as a single atomic (i.e., non-interruptible) operation. Since it is an atomic instruction it guarantees mutual exclusion.</w:t>
      </w:r>
      <w:r w:rsidRPr="00986E68">
        <w:rPr>
          <w:rFonts w:ascii="Times New Roman" w:eastAsia="Times New Roman" w:hAnsi="Times New Roman" w:cs="Times New Roman"/>
          <w:sz w:val="24"/>
          <w:szCs w:val="24"/>
        </w:rPr>
        <w:br/>
      </w:r>
    </w:p>
    <w:p w:rsidR="00986E68" w:rsidRPr="00986E68" w:rsidRDefault="001D4638" w:rsidP="00986E68">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0" style="width:0;height:1.5pt" o:hralign="center" o:hrstd="t" o:hr="t" fillcolor="#a0a0a0" stroked="f"/>
        </w:pic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7. The following program consists of 3 concurrent processes and 3 binary semaphores. The semaphores are initialized as S0=1, S1=0, S2=0.</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2290"/>
        <w:gridCol w:w="2290"/>
        <w:gridCol w:w="2290"/>
      </w:tblGrid>
      <w:tr w:rsidR="00986E68" w:rsidRPr="00986E68" w:rsidTr="00986E68">
        <w:trPr>
          <w:trHeight w:val="206"/>
        </w:trPr>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E68" w:rsidRPr="00986E68" w:rsidRDefault="00986E68" w:rsidP="00986E68">
            <w:pPr>
              <w:spacing w:after="0" w:line="206" w:lineRule="atLeast"/>
              <w:jc w:val="center"/>
              <w:rPr>
                <w:rFonts w:ascii="Times New Roman" w:eastAsia="Times New Roman" w:hAnsi="Times New Roman" w:cs="Times New Roman"/>
                <w:sz w:val="24"/>
                <w:szCs w:val="24"/>
              </w:rPr>
            </w:pPr>
            <w:r w:rsidRPr="00986E68">
              <w:rPr>
                <w:rFonts w:ascii="Courier New" w:eastAsia="Times New Roman" w:hAnsi="Courier New" w:cs="Courier New"/>
                <w:b/>
                <w:bCs/>
                <w:sz w:val="24"/>
                <w:szCs w:val="24"/>
              </w:rPr>
              <w:t>Process P0</w:t>
            </w:r>
          </w:p>
        </w:tc>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E68" w:rsidRPr="00986E68" w:rsidRDefault="00986E68" w:rsidP="00986E68">
            <w:pPr>
              <w:spacing w:after="0" w:line="206" w:lineRule="atLeast"/>
              <w:jc w:val="center"/>
              <w:rPr>
                <w:rFonts w:ascii="Times New Roman" w:eastAsia="Times New Roman" w:hAnsi="Times New Roman" w:cs="Times New Roman"/>
                <w:sz w:val="24"/>
                <w:szCs w:val="24"/>
              </w:rPr>
            </w:pPr>
            <w:r w:rsidRPr="00986E68">
              <w:rPr>
                <w:rFonts w:ascii="Courier New" w:eastAsia="Times New Roman" w:hAnsi="Courier New" w:cs="Courier New"/>
                <w:b/>
                <w:bCs/>
                <w:sz w:val="24"/>
                <w:szCs w:val="24"/>
              </w:rPr>
              <w:t>Process P1</w:t>
            </w:r>
          </w:p>
        </w:tc>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E68" w:rsidRPr="00986E68" w:rsidRDefault="00986E68" w:rsidP="00986E68">
            <w:pPr>
              <w:spacing w:after="0" w:line="206" w:lineRule="atLeast"/>
              <w:jc w:val="center"/>
              <w:rPr>
                <w:rFonts w:ascii="Times New Roman" w:eastAsia="Times New Roman" w:hAnsi="Times New Roman" w:cs="Times New Roman"/>
                <w:sz w:val="24"/>
                <w:szCs w:val="24"/>
              </w:rPr>
            </w:pPr>
            <w:r w:rsidRPr="00986E68">
              <w:rPr>
                <w:rFonts w:ascii="Courier New" w:eastAsia="Times New Roman" w:hAnsi="Courier New" w:cs="Courier New"/>
                <w:b/>
                <w:bCs/>
                <w:sz w:val="24"/>
                <w:szCs w:val="24"/>
              </w:rPr>
              <w:t>Process P2</w:t>
            </w:r>
          </w:p>
        </w:tc>
      </w:tr>
      <w:tr w:rsidR="00986E68" w:rsidRPr="00986E68" w:rsidTr="00986E68">
        <w:trPr>
          <w:trHeight w:val="1301"/>
        </w:trPr>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while (true)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wait (S0);</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print (0);</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release (S1);</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release (S2);</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t>
            </w:r>
          </w:p>
        </w:tc>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wait (S1);</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Release (S0);</w:t>
            </w:r>
          </w:p>
        </w:tc>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wait (S2);</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release (S0);</w:t>
            </w:r>
          </w:p>
        </w:tc>
      </w:tr>
    </w:tbl>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How many times will process P0 print '0'?</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(a) At least twice                              (b) Exactly twice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(c) Exactly thrice                              (d) Exactly once</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br/>
        <w:t>Ans: option (a)</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Explanation:</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P0 will execute first because only S0=1. Hence it will print 0 (for the first time). Also P0 releases S1 and S2. Since S1=1 and S2=1, therefore P1 or P2, any one of them can be executed. </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Let us assume that P1 executes and releases S0 (Now value of S0 = 1). Note that P1 process is completed. </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Now S0=1 and S2=1, hence either P0 can execute or P2 can execute. Let us check both the conditions:-</w:t>
      </w:r>
    </w:p>
    <w:p w:rsidR="00986E68" w:rsidRPr="00986E68" w:rsidRDefault="00986E68" w:rsidP="00986E68">
      <w:pPr>
        <w:spacing w:after="0" w:line="240" w:lineRule="auto"/>
        <w:jc w:val="both"/>
        <w:rPr>
          <w:rFonts w:ascii="Times New Roman" w:eastAsia="Times New Roman" w:hAnsi="Times New Roman" w:cs="Times New Roman"/>
          <w:sz w:val="24"/>
          <w:szCs w:val="24"/>
        </w:rPr>
      </w:pP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1. Let us assume that P2 executes, and releases S0 and completes its execution. Now P0 executes; S0=0 and prints 0 (i.e. second 0). And then releases S1 and S2. But note that P1 and P2 processes has already finished their execution. Again if P0 tries to execute it goes into sleep condition because S0=0. Therefore, minimum number of times '0' gets printed is 2.</w:t>
      </w:r>
    </w:p>
    <w:p w:rsidR="00986E68" w:rsidRPr="00986E68" w:rsidRDefault="00986E68" w:rsidP="00986E68">
      <w:pPr>
        <w:spacing w:after="0" w:line="240" w:lineRule="auto"/>
        <w:jc w:val="both"/>
        <w:rPr>
          <w:rFonts w:ascii="Times New Roman" w:eastAsia="Times New Roman" w:hAnsi="Times New Roman" w:cs="Times New Roman"/>
          <w:sz w:val="24"/>
          <w:szCs w:val="24"/>
        </w:rPr>
      </w:pP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 xml:space="preserve">2. Now, let us assume that P0 executes. Hence S0=0, (due to wait(S0)), and it will print 0 (second 0) and releases S1 and S2. Now only P2 can execute, because P1 has already completed its execution and P0 cannot execute because S0 = 0. Now P2 </w:t>
      </w:r>
      <w:r w:rsidRPr="00986E68">
        <w:rPr>
          <w:rFonts w:ascii="Trebuchet MS" w:eastAsia="Times New Roman" w:hAnsi="Trebuchet MS" w:cs="Times New Roman"/>
          <w:sz w:val="24"/>
          <w:szCs w:val="24"/>
        </w:rPr>
        <w:lastRenderedPageBreak/>
        <w:t>executes and releases S0 (i.e. S0=1) and finishes its execution. Now P0 starts its execution and again prints 0 (thrid 0) and releases S1 and S2 (Note that now S0=0). P1 and P2 has already completed its execution therefore again P1 takes its turn, but since S0=0, it goes into sleep condition. And the processes P1 and P2 which could wakeup P0 has already finished their execution.Therefore, maximum number of times '0' gets printed is 2.</w:t>
      </w:r>
    </w:p>
    <w:p w:rsidR="00986E68" w:rsidRPr="00986E68" w:rsidRDefault="001D4638" w:rsidP="00986E68">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1" style="width:0;height:1.5pt" o:hralign="center" o:hrstd="t" o:hr="t" fillcolor="#a0a0a0" stroked="f"/>
        </w:pic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b/>
          <w:bCs/>
          <w:i/>
          <w:iCs/>
          <w:sz w:val="24"/>
          <w:szCs w:val="24"/>
        </w:rPr>
        <w:t>GATE-2012</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8. Fetch_And_Add(X,i) is an atomic Read-Modify-Write instruction that reads the value of memory location X, increments it by the value i, and returns the old value of X. It is used in the pseudocode shown below to implement a busy-wait lock. L is an unsigned integer shared variable initialized to 0. The value of 0 corresponds to lock being available, while any non-zero value corresponds to the lock being not available.</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AcquireLock(L){</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while (Fetch_And_Add(L,1))</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L = 1;</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ReleaseLock(L){</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L = 0;</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This implementation</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(a) fails as L can overflow</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(b) fails as L can take on a non-zero value when the lock is actually available</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(c) works correctly but may starve some processes</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(d) works correctly without starvation</w:t>
      </w:r>
    </w:p>
    <w:p w:rsidR="00986E68" w:rsidRPr="00986E68" w:rsidRDefault="00986E68" w:rsidP="00986E68">
      <w:pPr>
        <w:spacing w:after="0" w:line="240" w:lineRule="auto"/>
        <w:rPr>
          <w:rFonts w:ascii="Times New Roman" w:eastAsia="Times New Roman" w:hAnsi="Times New Roman" w:cs="Times New Roman"/>
          <w:sz w:val="24"/>
          <w:szCs w:val="24"/>
        </w:rPr>
      </w:pP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Ans: option (b)</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Explanation:</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Assume that L=0, that means the lock is now available. A process P1 wants to acquire the lock by executing the AcquireLock() function. We can see that the while loop fails because the Fetch_And_Add instruction returns the previous value of L, which was 0. (Note that after the execution of the atomic instruction, the present value of L is now 1). Since the returned value was 0, the while loop fails and P1 process comes out of the while loop and hence acquires the lock. </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Now scheduler schedules another process P2 and context switching takes place. P2 tries to acquire the lock by executing the AcquireLock() function. But it goes on executing the while loop infinitely (because the atomic instruction always returns a non-zero value and the while loop condition is always true). </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After some time, scheduler again schedules P1. We assume that P2 was stopped soon after the Fetch_And_Add() instruction returned the value. Hence L has some non-zero value.  Now P1 releases the lock L. That means now L=0. Assume that again context switch takes place and P2 arrives.</w:t>
      </w:r>
    </w:p>
    <w:p w:rsidR="00986E68" w:rsidRPr="00986E68" w:rsidRDefault="00986E68" w:rsidP="00986E68">
      <w:pPr>
        <w:spacing w:after="24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 xml:space="preserve">We have assumed that P2 was switched out when it executed the Fetch_And_Add instruction and a non-zero value has been returned. Since the returned value was non-zero  the condition becomes true and the statement L=1 is executed. Hence now L=1. Again the while loop is executed, Fetch_And_Add instruction will return value 1 </w:t>
      </w:r>
      <w:r w:rsidRPr="00986E68">
        <w:rPr>
          <w:rFonts w:ascii="Trebuchet MS" w:eastAsia="Times New Roman" w:hAnsi="Trebuchet MS" w:cs="Times New Roman"/>
          <w:sz w:val="24"/>
          <w:szCs w:val="24"/>
        </w:rPr>
        <w:lastRenderedPageBreak/>
        <w:t>and hence again the while loop enters into infinite loop. Now none of the process is able to acquire the lock. Therefore the above implementation fails.</w:t>
      </w:r>
    </w:p>
    <w:p w:rsidR="00986E68" w:rsidRPr="00986E68" w:rsidRDefault="001D4638" w:rsidP="00986E68">
      <w:pPr>
        <w:spacing w:after="0" w:line="240" w:lineRule="auto"/>
        <w:jc w:val="both"/>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2" style="width:0;height:1.5pt" o:hralign="center" o:hrstd="t" o:hr="t" fillcolor="#a0a0a0" stroked="f"/>
        </w:pic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9. Two processes, P1 and P2, need to access a critical section of code. Consider the following synchronization construct used by the processes: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2811"/>
        <w:gridCol w:w="2811"/>
      </w:tblGrid>
      <w:tr w:rsidR="00986E68" w:rsidRPr="00986E68" w:rsidTr="00986E68">
        <w:trPr>
          <w:trHeight w:val="415"/>
        </w:trPr>
        <w:tc>
          <w:tcPr>
            <w:tcW w:w="2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 P1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while (true)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wants1 = true;</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while (wants2 == true);</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 Critical</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Section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wants1=false;</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xml:space="preserve">/* Remainder section */  </w:t>
            </w:r>
          </w:p>
        </w:tc>
        <w:tc>
          <w:tcPr>
            <w:tcW w:w="2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P2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while (true)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wants2 = true;</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while (wants1==true);</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 Critical</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Section */</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wants2 = false;</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w:t>
            </w:r>
          </w:p>
          <w:p w:rsidR="00986E68" w:rsidRPr="00986E68" w:rsidRDefault="00986E68" w:rsidP="00986E68">
            <w:pPr>
              <w:spacing w:after="0" w:line="240" w:lineRule="auto"/>
              <w:rPr>
                <w:rFonts w:ascii="Times New Roman" w:eastAsia="Times New Roman" w:hAnsi="Times New Roman" w:cs="Times New Roman"/>
                <w:sz w:val="24"/>
                <w:szCs w:val="24"/>
              </w:rPr>
            </w:pPr>
            <w:r w:rsidRPr="00986E68">
              <w:rPr>
                <w:rFonts w:ascii="Courier New" w:eastAsia="Times New Roman" w:hAnsi="Courier New" w:cs="Courier New"/>
                <w:sz w:val="24"/>
                <w:szCs w:val="24"/>
              </w:rPr>
              <w:t>/* Remainder section */</w:t>
            </w:r>
          </w:p>
        </w:tc>
      </w:tr>
    </w:tbl>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Here, wants1 and wants2 are shared variables, which are initialized to false. Which one of the following statements is TRUE about the above construct?</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(a) It does not ensure mutual exclusion.</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(b) It does not ensure bounded waiting.</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(c) It requires that processes enter the critical section in strict alternation.</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(d) It does not prevent deadlocks, but ensures mutual exclusion.</w:t>
      </w:r>
    </w:p>
    <w:p w:rsidR="00986E68" w:rsidRPr="00986E68" w:rsidRDefault="00986E68" w:rsidP="00986E68">
      <w:pPr>
        <w:spacing w:after="0" w:line="240" w:lineRule="auto"/>
        <w:jc w:val="both"/>
        <w:rPr>
          <w:rFonts w:ascii="Times New Roman" w:eastAsia="Times New Roman" w:hAnsi="Times New Roman" w:cs="Times New Roman"/>
          <w:sz w:val="24"/>
          <w:szCs w:val="24"/>
        </w:rPr>
      </w:pP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Ans: option (d)</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Explanation:</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The code ensures the condition of mutual exclusion: Assume P1 is initiated. It sets wants1=true.  Now since wants2 = false, P1 exists from its while loop and enters its critical section. Now suppose context switch takes place and P2 gets executed. Now it sets wants2=true, and now enters the while loop and remains busy till P1 comes out of the critical section and sets wants1=false, because wants1=true( as set by P1). So we can see that the mutual exclusion condition is satisfied.</w:t>
      </w:r>
    </w:p>
    <w:p w:rsidR="00986E68" w:rsidRPr="00986E68" w:rsidRDefault="00986E68" w:rsidP="00986E68">
      <w:pPr>
        <w:spacing w:after="0" w:line="240" w:lineRule="auto"/>
        <w:jc w:val="both"/>
        <w:rPr>
          <w:rFonts w:ascii="Times New Roman" w:eastAsia="Times New Roman" w:hAnsi="Times New Roman" w:cs="Times New Roman"/>
          <w:sz w:val="24"/>
          <w:szCs w:val="24"/>
        </w:rPr>
      </w:pPr>
    </w:p>
    <w:p w:rsidR="00986E68" w:rsidRPr="00986E68" w:rsidRDefault="00986E68" w:rsidP="00986E68">
      <w:pPr>
        <w:spacing w:after="24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The code does not prevent deadlock: Assume that P1 starts its execution. It sets wants1=true and then gets preempted. Now P2 starts its execution. P2 sets wants2=true and suddenly gets preempted. Now P1 starts execution; it enters the while loop and finds that wants2=true and remains busy in the while loop. Now P1 gets preempted. P2 enters into execution; it enters the while loop and finds that wants1=true remains busy in the while loop. Hence both P1 and P2 remains busy forever. </w:t>
      </w:r>
    </w:p>
    <w:p w:rsidR="00986E68" w:rsidRPr="00986E68" w:rsidRDefault="001D4638" w:rsidP="00986E68">
      <w:pPr>
        <w:spacing w:after="0" w:line="240" w:lineRule="auto"/>
        <w:jc w:val="both"/>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3" style="width:0;height:1.5pt" o:hralign="center" o:hrstd="t" o:hr="t" fillcolor="#a0a0a0" stroked="f"/>
        </w:pict>
      </w:r>
    </w:p>
    <w:p w:rsidR="00986E68" w:rsidRPr="00986E68" w:rsidRDefault="00986E68" w:rsidP="00986E68">
      <w:pPr>
        <w:spacing w:after="0" w:line="240" w:lineRule="auto"/>
        <w:jc w:val="both"/>
        <w:rPr>
          <w:rFonts w:ascii="Trebuchet MS" w:eastAsia="Times New Roman" w:hAnsi="Trebuchet MS" w:cs="Times New Roman"/>
          <w:sz w:val="24"/>
          <w:szCs w:val="24"/>
        </w:rPr>
      </w:pPr>
      <w:r w:rsidRPr="00986E68">
        <w:rPr>
          <w:rFonts w:ascii="Trebuchet MS" w:eastAsia="Times New Roman" w:hAnsi="Trebuchet MS" w:cs="Times New Roman"/>
          <w:sz w:val="24"/>
          <w:szCs w:val="24"/>
        </w:rPr>
        <w:t>10. The atomic fetch-and-set x, y instruction unconditionally sets the memory location x to 1 and fetches the old value of x in y without allowing any intervening access to the memory location x. consider the following implementation of P and V functions on a binary semaphore .</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void P (binary_semaphore *s) {</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lastRenderedPageBreak/>
        <w:t>  unsigned y;</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  unsigned *x = &amp;(s-&gt;value);</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  do {</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     fetch-and-set x, y;</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  } while (y);</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void V (binary_semaphore *s) {</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  S-&gt;value = 0;</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Courier New" w:eastAsia="Times New Roman" w:hAnsi="Courier New" w:cs="Courier New"/>
          <w:sz w:val="24"/>
          <w:szCs w:val="24"/>
        </w:rPr>
        <w:t>}</w: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Which one of the following is true?</w:t>
      </w:r>
    </w:p>
    <w:p w:rsidR="00986E68" w:rsidRPr="00986E68" w:rsidRDefault="00986E68" w:rsidP="00986E68">
      <w:pPr>
        <w:spacing w:after="0" w:line="240" w:lineRule="auto"/>
        <w:jc w:val="both"/>
        <w:rPr>
          <w:rFonts w:ascii="Trebuchet MS" w:eastAsia="Times New Roman" w:hAnsi="Trebuchet MS" w:cs="Times New Roman"/>
          <w:sz w:val="24"/>
          <w:szCs w:val="24"/>
        </w:rPr>
      </w:pPr>
      <w:r w:rsidRPr="00986E68">
        <w:rPr>
          <w:rFonts w:ascii="Trebuchet MS" w:eastAsia="Times New Roman" w:hAnsi="Trebuchet MS" w:cs="Times New Roman"/>
          <w:sz w:val="24"/>
          <w:szCs w:val="24"/>
        </w:rPr>
        <w:t>(a) The implementation may not work if context switching is disabled in P.</w:t>
      </w:r>
    </w:p>
    <w:p w:rsidR="00986E68" w:rsidRPr="00986E68" w:rsidRDefault="00986E68" w:rsidP="00986E68">
      <w:pPr>
        <w:spacing w:after="0" w:line="240" w:lineRule="auto"/>
        <w:jc w:val="both"/>
        <w:rPr>
          <w:rFonts w:ascii="Trebuchet MS" w:eastAsia="Times New Roman" w:hAnsi="Trebuchet MS" w:cs="Times New Roman"/>
          <w:sz w:val="24"/>
          <w:szCs w:val="24"/>
        </w:rPr>
      </w:pPr>
      <w:r w:rsidRPr="00986E68">
        <w:rPr>
          <w:rFonts w:ascii="Trebuchet MS" w:eastAsia="Times New Roman" w:hAnsi="Trebuchet MS" w:cs="Times New Roman"/>
          <w:sz w:val="24"/>
          <w:szCs w:val="24"/>
        </w:rPr>
        <w:t>(b) Instead of using fetch-and-set, a pair of normal load/store can be used</w:t>
      </w:r>
    </w:p>
    <w:p w:rsidR="00986E68" w:rsidRPr="00986E68" w:rsidRDefault="00986E68" w:rsidP="00986E68">
      <w:pPr>
        <w:spacing w:after="0" w:line="240" w:lineRule="auto"/>
        <w:jc w:val="both"/>
        <w:rPr>
          <w:rFonts w:ascii="Trebuchet MS" w:eastAsia="Times New Roman" w:hAnsi="Trebuchet MS" w:cs="Times New Roman"/>
          <w:sz w:val="24"/>
          <w:szCs w:val="24"/>
        </w:rPr>
      </w:pPr>
      <w:r w:rsidRPr="00986E68">
        <w:rPr>
          <w:rFonts w:ascii="Trebuchet MS" w:eastAsia="Times New Roman" w:hAnsi="Trebuchet MS" w:cs="Times New Roman"/>
          <w:sz w:val="24"/>
          <w:szCs w:val="24"/>
        </w:rPr>
        <w:t>(c) The implementation of V is wrong</w:t>
      </w:r>
    </w:p>
    <w:p w:rsidR="00986E68" w:rsidRPr="00986E68" w:rsidRDefault="00986E68" w:rsidP="00986E68">
      <w:pPr>
        <w:spacing w:after="0" w:line="240" w:lineRule="auto"/>
        <w:jc w:val="both"/>
        <w:rPr>
          <w:rFonts w:ascii="Trebuchet MS" w:eastAsia="Times New Roman" w:hAnsi="Trebuchet MS" w:cs="Times New Roman"/>
          <w:sz w:val="24"/>
          <w:szCs w:val="24"/>
        </w:rPr>
      </w:pPr>
      <w:r w:rsidRPr="00986E68">
        <w:rPr>
          <w:rFonts w:ascii="Trebuchet MS" w:eastAsia="Times New Roman" w:hAnsi="Trebuchet MS" w:cs="Times New Roman"/>
          <w:sz w:val="24"/>
          <w:szCs w:val="24"/>
        </w:rPr>
        <w:t>(d) The code does not implement a binary semaphore</w:t>
      </w:r>
    </w:p>
    <w:p w:rsidR="00986E68" w:rsidRPr="00986E68" w:rsidRDefault="00986E68" w:rsidP="00986E68">
      <w:pPr>
        <w:spacing w:after="0" w:line="240" w:lineRule="auto"/>
        <w:jc w:val="both"/>
        <w:rPr>
          <w:rFonts w:ascii="Trebuchet MS" w:eastAsia="Times New Roman" w:hAnsi="Trebuchet MS" w:cs="Times New Roman"/>
          <w:sz w:val="24"/>
          <w:szCs w:val="24"/>
        </w:rPr>
      </w:pPr>
    </w:p>
    <w:p w:rsidR="00986E68" w:rsidRPr="00986E68" w:rsidRDefault="00986E68" w:rsidP="00986E68">
      <w:pPr>
        <w:spacing w:after="0" w:line="240" w:lineRule="auto"/>
        <w:jc w:val="both"/>
        <w:rPr>
          <w:rFonts w:ascii="Trebuchet MS" w:eastAsia="Times New Roman" w:hAnsi="Trebuchet MS" w:cs="Times New Roman"/>
          <w:sz w:val="24"/>
          <w:szCs w:val="24"/>
        </w:rPr>
      </w:pPr>
      <w:r w:rsidRPr="00986E68">
        <w:rPr>
          <w:rFonts w:ascii="Trebuchet MS" w:eastAsia="Times New Roman" w:hAnsi="Trebuchet MS" w:cs="Times New Roman"/>
          <w:sz w:val="24"/>
          <w:szCs w:val="24"/>
        </w:rPr>
        <w:t>Ans: option (a)</w:t>
      </w:r>
    </w:p>
    <w:p w:rsidR="00986E68" w:rsidRPr="00986E68" w:rsidRDefault="00986E68" w:rsidP="00986E68">
      <w:pPr>
        <w:spacing w:after="0" w:line="240" w:lineRule="auto"/>
        <w:jc w:val="both"/>
        <w:rPr>
          <w:rFonts w:ascii="Trebuchet MS" w:eastAsia="Times New Roman" w:hAnsi="Trebuchet MS" w:cs="Times New Roman"/>
          <w:sz w:val="24"/>
          <w:szCs w:val="24"/>
        </w:rPr>
      </w:pPr>
      <w:r w:rsidRPr="00986E68">
        <w:rPr>
          <w:rFonts w:ascii="Trebuchet MS" w:eastAsia="Times New Roman" w:hAnsi="Trebuchet MS" w:cs="Times New Roman"/>
          <w:sz w:val="24"/>
          <w:szCs w:val="24"/>
        </w:rPr>
        <w:t>Explanation:</w:t>
      </w:r>
    </w:p>
    <w:p w:rsidR="00986E68" w:rsidRPr="00986E68" w:rsidRDefault="00986E68" w:rsidP="00986E68">
      <w:pPr>
        <w:spacing w:after="0" w:line="240" w:lineRule="auto"/>
        <w:jc w:val="both"/>
        <w:rPr>
          <w:rFonts w:ascii="Trebuchet MS" w:eastAsia="Times New Roman" w:hAnsi="Trebuchet MS" w:cs="Times New Roman"/>
          <w:sz w:val="24"/>
          <w:szCs w:val="24"/>
        </w:rPr>
      </w:pPr>
      <w:r w:rsidRPr="00986E68">
        <w:rPr>
          <w:rFonts w:ascii="Trebuchet MS" w:eastAsia="Times New Roman" w:hAnsi="Trebuchet MS" w:cs="Times New Roman"/>
          <w:sz w:val="24"/>
          <w:szCs w:val="24"/>
        </w:rPr>
        <w:t>Assume that P1 process enters the P function. Initially if the value of semaphore is 1, according to the definition of the fetch-and-set instruction, the value of y will be 1  when the fetch-and-set instruction is executed. Hence the while loop goes on executing until other processes execute the V function. But if context switching is disabled in P while loop will keep on executing and other processes are not allowed to execute.</w:t>
      </w:r>
    </w:p>
    <w:p w:rsidR="00986E68" w:rsidRPr="00986E68" w:rsidRDefault="001D4638" w:rsidP="00986E68">
      <w:pPr>
        <w:spacing w:after="0" w:line="240" w:lineRule="auto"/>
        <w:jc w:val="both"/>
        <w:rPr>
          <w:rFonts w:ascii="Trebuchet MS" w:eastAsia="Times New Roman" w:hAnsi="Trebuchet MS" w:cs="Times New Roman"/>
          <w:sz w:val="24"/>
          <w:szCs w:val="24"/>
        </w:rPr>
      </w:pPr>
      <w:r w:rsidRPr="001D4638">
        <w:rPr>
          <w:rFonts w:ascii="Trebuchet MS" w:eastAsia="Times New Roman" w:hAnsi="Trebuchet MS" w:cs="Times New Roman"/>
          <w:sz w:val="24"/>
          <w:szCs w:val="24"/>
        </w:rPr>
        <w:pict>
          <v:rect id="_x0000_i1034" style="width:0;height:1.5pt" o:hralign="center" o:hrstd="t" o:hr="t" fillcolor="#a0a0a0" stroked="f"/>
        </w:pict>
      </w:r>
    </w:p>
    <w:p w:rsidR="00986E68" w:rsidRPr="00986E68" w:rsidRDefault="00986E68" w:rsidP="00986E68">
      <w:pPr>
        <w:spacing w:after="24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Explanation:</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It is mentioned that there are 3 processes. Let it be P1, P2 &amp; P3.  Every process arrives at the barrier, that is it completes its first section of the code. Hence process_arrived = 3. Now assume that P1 continues its execution and leaves the barrier and makes process_left=1. Now assume that P1 again invokes the barrier function immediately. At this stage, process_arrived =4. P1 now waits. Soon P2 leaves the barrier, which makes process_left=2. Now P3 leaves the barrier which makes process_left=3. "If" condition is true and now process_arrived and process_left is reset to 0. </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We know that P1 is waiting. At this stage assume that P2 invokes the barrier function, hence process_arrived=1 and it waits. P3 invokes the barrier function, hence process_arrived=2. All process have reached the barrier but since the process_arrived=2, all processes keeps on waiting. Hence deadlock.</w:t>
      </w:r>
    </w:p>
    <w:p w:rsidR="00986E68" w:rsidRPr="00986E68" w:rsidRDefault="001D4638" w:rsidP="00986E68">
      <w:pPr>
        <w:spacing w:after="0" w:line="240" w:lineRule="auto"/>
        <w:jc w:val="both"/>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5" style="width:0;height:1.5pt" o:hralign="center" o:hrstd="t" o:hr="t" fillcolor="#a0a0a0" stroked="f"/>
        </w:pict>
      </w:r>
    </w:p>
    <w:p w:rsidR="00986E68" w:rsidRPr="00986E68" w:rsidRDefault="00986E68" w:rsidP="00986E68">
      <w:pPr>
        <w:spacing w:after="0" w:line="240" w:lineRule="auto"/>
        <w:jc w:val="both"/>
        <w:rPr>
          <w:rFonts w:ascii="Times New Roman" w:eastAsia="Times New Roman" w:hAnsi="Times New Roman" w:cs="Times New Roman"/>
          <w:sz w:val="24"/>
          <w:szCs w:val="24"/>
        </w:rPr>
      </w:pPr>
      <w:r w:rsidRPr="00986E68">
        <w:rPr>
          <w:rFonts w:ascii="Trebuchet MS" w:eastAsia="Times New Roman" w:hAnsi="Trebuchet MS" w:cs="Times New Roman"/>
          <w:sz w:val="24"/>
          <w:szCs w:val="24"/>
        </w:rPr>
        <w:t>12. Which one of the following rectifies the problem in the implementation?</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(a) Lines 6 to 10 are simply replaced by process_arrived--</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(b) At the beginning of the barrier the first process to enter the barrier waits until process_arrived becomes zero before proceeding to execute P(S).</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(c) Context switch is disabled at the beginning of the barrier and re-enabled at  the end.</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t>(d) The variable process_left is made private instead of shared.</w:t>
      </w:r>
      <w:r w:rsidRPr="00986E68">
        <w:rPr>
          <w:rFonts w:ascii="Times New Roman" w:eastAsia="Times New Roman" w:hAnsi="Times New Roman" w:cs="Times New Roman"/>
          <w:sz w:val="24"/>
          <w:szCs w:val="24"/>
        </w:rPr>
        <w:br/>
      </w:r>
      <w:r w:rsidRPr="00986E68">
        <w:rPr>
          <w:rFonts w:ascii="Trebuchet MS" w:eastAsia="Times New Roman" w:hAnsi="Trebuchet MS" w:cs="Times New Roman"/>
          <w:sz w:val="24"/>
          <w:szCs w:val="24"/>
        </w:rPr>
        <w:lastRenderedPageBreak/>
        <w:br/>
        <w:t>Ans: option (b)</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 The process state transition diagram in Fig.1.8 is representative of</w:t>
      </w:r>
    </w:p>
    <w:p w:rsidR="0049110C" w:rsidRPr="0049110C" w:rsidRDefault="0049110C" w:rsidP="004911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1810" cy="1637665"/>
            <wp:effectExtent l="19050" t="0" r="0" b="0"/>
            <wp:docPr id="23" name="Picture 23" descr="http://3.bp.blogspot.com/-ThylgCC8ImI/UPzPOPhh04I/AAAAAAAAAOg/dUgMV_FV2uU/s320/gate1996o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3.bp.blogspot.com/-ThylgCC8ImI/UPzPOPhh04I/AAAAAAAAAOg/dUgMV_FV2uU/s320/gate1996os.JPG">
                      <a:hlinkClick r:id="rId7"/>
                    </pic:cNvPr>
                    <pic:cNvPicPr>
                      <a:picLocks noChangeAspect="1" noChangeArrowheads="1"/>
                    </pic:cNvPicPr>
                  </pic:nvPicPr>
                  <pic:blipFill>
                    <a:blip r:embed="rId8"/>
                    <a:srcRect/>
                    <a:stretch>
                      <a:fillRect/>
                    </a:stretch>
                  </pic:blipFill>
                  <pic:spPr bwMode="auto">
                    <a:xfrm>
                      <a:off x="0" y="0"/>
                      <a:ext cx="3051810" cy="1637665"/>
                    </a:xfrm>
                    <a:prstGeom prst="rect">
                      <a:avLst/>
                    </a:prstGeom>
                    <a:noFill/>
                    <a:ln w="9525">
                      <a:noFill/>
                      <a:miter lim="800000"/>
                      <a:headEnd/>
                      <a:tailEnd/>
                    </a:ln>
                  </pic:spPr>
                </pic:pic>
              </a:graphicData>
            </a:graphic>
          </wp:inline>
        </w:drawing>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br/>
        <w:t>(a) a batch operating system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(b) an operating system with a preemptive scheduler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(c) an operating system with a non-preemptive scheduler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(d) a uni-programmed operating system.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br/>
        <w:t>Ans: option (b)</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Explanation:</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If there is a transition from Running State to ready State then the state diagram is the representative of an operating system with a preemptive scheduler.</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6"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b/>
          <w:bCs/>
          <w:i/>
          <w:iCs/>
          <w:sz w:val="24"/>
          <w:szCs w:val="24"/>
        </w:rPr>
        <w:t>GATE-1996</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2. Which of the following is an example of spooled device?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A line printer used to print the output of a number of jobs.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(b) A terminal used to enter input data to a running program.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(c) A secondary storage device in a virtual memory sytem.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(d) A graphic display device. </w:t>
      </w:r>
    </w:p>
    <w:p w:rsidR="0049110C" w:rsidRPr="0049110C" w:rsidRDefault="0049110C" w:rsidP="0049110C">
      <w:pPr>
        <w:spacing w:after="0" w:line="240" w:lineRule="auto"/>
        <w:rPr>
          <w:rFonts w:ascii="Times New Roman" w:eastAsia="Times New Roman" w:hAnsi="Times New Roman" w:cs="Times New Roman"/>
          <w:sz w:val="24"/>
          <w:szCs w:val="24"/>
        </w:rPr>
      </w:pP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Ans: option (a)</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Explanation:</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Spool stands for simultaneous peripheral operations on-line.</w:t>
      </w:r>
    </w:p>
    <w:p w:rsidR="0049110C" w:rsidRPr="0049110C" w:rsidRDefault="0049110C" w:rsidP="0049110C">
      <w:pPr>
        <w:spacing w:after="0" w:line="240" w:lineRule="auto"/>
        <w:rPr>
          <w:rFonts w:ascii="Times New Roman" w:eastAsia="Times New Roman" w:hAnsi="Times New Roman" w:cs="Times New Roman"/>
          <w:sz w:val="24"/>
          <w:szCs w:val="24"/>
        </w:rPr>
      </w:pP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The most common spooling application is print spooling: Printers typically can print only a single document at a time and require seconds or minutes to do so. With spooling, multiple processes can write documents to a print queue without waiting. As soon as a process has written its document to the spool device, the process can perform other tasks, while a separate printing process operates the printer.</w:t>
      </w:r>
    </w:p>
    <w:p w:rsidR="0049110C" w:rsidRPr="0049110C" w:rsidRDefault="0049110C" w:rsidP="0049110C">
      <w:pPr>
        <w:spacing w:after="0" w:line="240" w:lineRule="auto"/>
        <w:rPr>
          <w:rFonts w:ascii="Times New Roman" w:eastAsia="Times New Roman" w:hAnsi="Times New Roman" w:cs="Times New Roman"/>
          <w:sz w:val="24"/>
          <w:szCs w:val="24"/>
        </w:rPr>
      </w:pPr>
    </w:p>
    <w:p w:rsidR="0049110C" w:rsidRPr="0049110C" w:rsidRDefault="0049110C" w:rsidP="0049110C">
      <w:pPr>
        <w:spacing w:after="0" w:line="240" w:lineRule="auto"/>
        <w:rPr>
          <w:rFonts w:ascii="Times New Roman" w:eastAsia="Times New Roman" w:hAnsi="Times New Roman" w:cs="Times New Roman"/>
          <w:sz w:val="24"/>
          <w:szCs w:val="24"/>
        </w:rPr>
      </w:pP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7"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3. Which of the following is an example of a spooled device?</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(a) The terminal used to enter the input data for the C program being executed</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(b) An output device used to print the output of a number of jobs.</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lastRenderedPageBreak/>
        <w:t>(c) The secondary memory device in a virtual storage system</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(d) The swapping area on a disk used by the swapper.</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br/>
        <w:t>Ans: option (b)</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8"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4. Which of the following is true?</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 xml:space="preserve">(a) Unless enabled, a CPU will not be able to process interrupts.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(b) Loop instructions cannot be interrupted till they complete.</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 xml:space="preserve">(c) A processor checks for interrupts before executing a new instruction.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(d) Only level triggered interrupts are possible on microprocessors</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br/>
        <w:t>Ans: option (a)</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Explanation:</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Interrupts are unexpected events in a sequence of execution of instructions causing an interruption of the normal program flow.</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Option (b) is false.</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Option (c) depends upon the architecture of the processor.</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Option (d) is false because we have level-triggered interrupts and edge-triggered interrupts.</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39"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5. System calls are usually invoked by using</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 xml:space="preserve">(a) a software interrupt     (b) polling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(c) an indirect jump         (d) a privileged instruction</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br/>
        <w:t>Ans: option (d)</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Explanation:</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Software interrupt is generated as the result of the execution of the privileged instruction.</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0"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6. A multi-user, multi-processing operating system cannot be implemented on</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hardware that does not support</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 xml:space="preserve">(a) Address translation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(b) DMA for disk transfer</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 xml:space="preserve">(c) At least two modes of CPU execution (privileged and non-privileged)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(d) Demand paging</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br/>
        <w:t>Ans: option (d)</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Explanation:</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Requirements of a multi-user, multi-processing operating system are:-</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 xml:space="preserve">1) Address translation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2) DMA for disk transfer</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3) At least two modes of CPU execution (user mode and kernel mode)</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1"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imes New Roman" w:eastAsia="Times New Roman" w:hAnsi="Times New Roman" w:cs="Times New Roman"/>
          <w:sz w:val="24"/>
          <w:szCs w:val="24"/>
        </w:rPr>
        <w:lastRenderedPageBreak/>
        <w:br/>
      </w:r>
      <w:r w:rsidRPr="0049110C">
        <w:rPr>
          <w:rFonts w:ascii="Trebuchet MS" w:eastAsia="Times New Roman" w:hAnsi="Trebuchet MS" w:cs="Times New Roman"/>
          <w:sz w:val="24"/>
          <w:szCs w:val="24"/>
        </w:rPr>
        <w:t>7. Which of the following actions is/are typically not performed by the operating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system when switching context from process A to process B?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(a) Saving current register values and restoring saved register values for process B.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(b) Changing address translation tables.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(c) Swapping out the memory image of process A to the disk.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(d) Invalidating the translation look-aside buffer.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br/>
        <w:t>Ans: option (c)</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Explanation:</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Swapping out the memory image of process to the disk occurs only when the process is suspended.</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2"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8. A processor needs software interrupt to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test the interrupt system of the processor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(b) implement co-routines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(c) obtain system services which need execution of privileged instructions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(d) return from subroutine</w:t>
      </w:r>
    </w:p>
    <w:p w:rsidR="0049110C" w:rsidRPr="0049110C" w:rsidRDefault="0049110C" w:rsidP="0049110C">
      <w:pPr>
        <w:spacing w:after="0" w:line="240" w:lineRule="auto"/>
        <w:rPr>
          <w:rFonts w:ascii="Times New Roman" w:eastAsia="Times New Roman" w:hAnsi="Times New Roman" w:cs="Times New Roman"/>
          <w:sz w:val="24"/>
          <w:szCs w:val="24"/>
        </w:rPr>
      </w:pP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Ans: option (c)</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63"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9. A CPU has two modes-privileged and non-privileged. In order to change the mode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from privileged to non-privileged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(a) a hardware interrupt is needed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(b) a software interrupt is needed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(c) a privileged instruction (which does not generate an interrupt) is needed </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(d) a non-privileged instruction (which does not generate an interrupt) is needed</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br/>
        <w:t>Ans: option (c)</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3" style="width:0;height:1.5pt" o:hralign="center" o:hrstd="t" o:hr="t" fillcolor="#a0a0a0" stroked="f"/>
        </w:pic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10. Which of the following does not interrupt a running process?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A device                   (b) Timer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(c) Scheduler process      (d) Power failure </w:t>
      </w:r>
    </w:p>
    <w:p w:rsidR="0049110C" w:rsidRPr="0049110C" w:rsidRDefault="0049110C" w:rsidP="0049110C">
      <w:pPr>
        <w:spacing w:after="0" w:line="240" w:lineRule="auto"/>
        <w:rPr>
          <w:rFonts w:ascii="Times New Roman" w:eastAsia="Times New Roman" w:hAnsi="Times New Roman" w:cs="Times New Roman"/>
          <w:sz w:val="24"/>
          <w:szCs w:val="24"/>
        </w:rPr>
      </w:pP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Ans: option (c)</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Explanation:</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Scheduler process is to determine which process next should run in the CPU. It does not interrupt any running process.</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4" style="width:0;height:1.5pt" o:hralign="center" o:hrstd="t" o:hr="t" fillcolor="#a0a0a0" stroked="f"/>
        </w:pict>
      </w:r>
    </w:p>
    <w:p w:rsidR="0049110C" w:rsidRPr="0049110C" w:rsidRDefault="0049110C" w:rsidP="0049110C">
      <w:pPr>
        <w:spacing w:after="240" w:line="240" w:lineRule="auto"/>
        <w:rPr>
          <w:rFonts w:ascii="Times New Roman" w:eastAsia="Times New Roman" w:hAnsi="Times New Roman" w:cs="Times New Roman"/>
          <w:sz w:val="24"/>
          <w:szCs w:val="24"/>
        </w:rPr>
      </w:pP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11. Which of the following need not necessarily be saved on a context switch between processes?</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(a) General purpose registers</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(b) Translation look-aside buffer</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(c) Program counter</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lastRenderedPageBreak/>
        <w:t>(d) All of the above</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br/>
        <w:t>Ans: option (b)</w:t>
      </w:r>
      <w:r w:rsidRPr="0049110C">
        <w:rPr>
          <w:rFonts w:ascii="Times New Roman" w:eastAsia="Times New Roman" w:hAnsi="Times New Roman" w:cs="Times New Roman"/>
          <w:sz w:val="24"/>
          <w:szCs w:val="24"/>
        </w:rPr>
        <w:br/>
      </w:r>
      <w:r w:rsidRPr="0049110C">
        <w:rPr>
          <w:rFonts w:ascii="Trebuchet MS" w:eastAsia="Times New Roman" w:hAnsi="Trebuchet MS" w:cs="Times New Roman"/>
          <w:sz w:val="24"/>
          <w:szCs w:val="24"/>
        </w:rPr>
        <w:t>Explanation:</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Translation lookaside buffer (TLB) is a CPU cache that memory management hardware uses to improve virtual address translation speed. On a context switch, some TLB entries can become invalid, since the virtual-to-physical mapping is different. The simplest strategy to deal with this is to completely flush the TLB.</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5" style="width:0;height:1.5pt" o:hralign="center" o:hrstd="t" o:hr="t" fillcolor="#a0a0a0" stroked="f"/>
        </w:pic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12. Which combination of the following features will suffice to characterize an OS as a multi-programmed OS?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More than one program may  be loaded into main memory at the same time for execution.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(B) If a program waits for certain events such as I/O, another program is immediately scheduled for execution.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(C) If the execution of a program terminates, another program is immediately scheduled for execution. </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A                    (b) A and B                (c) A and C              (d) A, B and C</w:t>
      </w:r>
    </w:p>
    <w:p w:rsidR="0049110C" w:rsidRPr="0049110C" w:rsidRDefault="0049110C" w:rsidP="0049110C">
      <w:pPr>
        <w:spacing w:after="0" w:line="240" w:lineRule="auto"/>
        <w:rPr>
          <w:rFonts w:ascii="Times New Roman" w:eastAsia="Times New Roman" w:hAnsi="Times New Roman" w:cs="Times New Roman"/>
          <w:sz w:val="24"/>
          <w:szCs w:val="24"/>
        </w:rPr>
      </w:pP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Ans: option (a)</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Explanation:</w:t>
      </w:r>
    </w:p>
    <w:p w:rsidR="0049110C" w:rsidRPr="0049110C" w:rsidRDefault="0049110C" w:rsidP="0049110C">
      <w:pPr>
        <w:spacing w:after="0" w:line="240" w:lineRule="auto"/>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Ability of the operating system to manage and hold multiple programs in the memory is known as multi-programmed OS.</w:t>
      </w:r>
    </w:p>
    <w:p w:rsidR="0049110C" w:rsidRPr="0049110C" w:rsidRDefault="001D4638" w:rsidP="0049110C">
      <w:pPr>
        <w:spacing w:after="0" w:line="240" w:lineRule="auto"/>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64" style="width:0;height:1.5pt" o:hralign="center" o:hrstd="t" o:hr="t" fillcolor="#a0a0a0" stroked="f"/>
        </w:pict>
      </w:r>
    </w:p>
    <w:p w:rsidR="0049110C" w:rsidRPr="0049110C" w:rsidRDefault="0049110C" w:rsidP="00484D49">
      <w:pPr>
        <w:pStyle w:val="NoSpacing"/>
        <w:rPr>
          <w:rFonts w:ascii="Times New Roman" w:hAnsi="Times New Roman"/>
        </w:rPr>
      </w:pPr>
      <w:r w:rsidRPr="0049110C">
        <w:rPr>
          <w:rFonts w:ascii="Times New Roman" w:hAnsi="Times New Roman"/>
        </w:rPr>
        <w:br/>
      </w:r>
      <w:r w:rsidR="00484D49">
        <w:t xml:space="preserve">13. A </w:t>
      </w:r>
      <w:r w:rsidRPr="0049110C">
        <w:t>process</w:t>
      </w:r>
      <w:r w:rsidR="00484D49">
        <w:t xml:space="preserve"> </w:t>
      </w:r>
      <w:r w:rsidRPr="0049110C">
        <w:t>executes</w:t>
      </w:r>
      <w:r w:rsidR="00484D49">
        <w:t xml:space="preserve"> </w:t>
      </w:r>
      <w:r w:rsidRPr="0049110C">
        <w:t>thecode</w:t>
      </w:r>
      <w:r w:rsidRPr="0049110C">
        <w:rPr>
          <w:rFonts w:ascii="Times New Roman" w:hAnsi="Times New Roman"/>
        </w:rPr>
        <w:br/>
      </w:r>
      <w:r w:rsidRPr="0049110C">
        <w:rPr>
          <w:rFonts w:ascii="Courier New" w:hAnsi="Courier New" w:cs="Courier New"/>
        </w:rPr>
        <w:t>   fork ();</w:t>
      </w:r>
      <w:r w:rsidRPr="0049110C">
        <w:rPr>
          <w:rFonts w:ascii="Times New Roman" w:hAnsi="Times New Roman"/>
        </w:rPr>
        <w:br/>
      </w:r>
      <w:r w:rsidRPr="0049110C">
        <w:rPr>
          <w:rFonts w:ascii="Courier New" w:hAnsi="Courier New" w:cs="Courier New"/>
        </w:rPr>
        <w:t>   fork ();</w:t>
      </w:r>
      <w:r w:rsidRPr="0049110C">
        <w:rPr>
          <w:rFonts w:ascii="Times New Roman" w:hAnsi="Times New Roman"/>
        </w:rPr>
        <w:br/>
      </w:r>
      <w:r w:rsidRPr="0049110C">
        <w:rPr>
          <w:rFonts w:ascii="Courier New" w:hAnsi="Courier New" w:cs="Courier New"/>
        </w:rPr>
        <w:t>   fork ();</w:t>
      </w:r>
      <w:r w:rsidRPr="0049110C">
        <w:rPr>
          <w:rFonts w:ascii="Times New Roman" w:hAnsi="Times New Roman"/>
        </w:rPr>
        <w:br/>
      </w:r>
      <w:r w:rsidRPr="0049110C">
        <w:t>The total number of child processes created is</w:t>
      </w:r>
      <w:r w:rsidRPr="0049110C">
        <w:rPr>
          <w:rFonts w:ascii="Times New Roman" w:hAnsi="Times New Roman"/>
        </w:rPr>
        <w:br/>
      </w:r>
      <w:r w:rsidRPr="0049110C">
        <w:t>(a) 3  (b) 4  (c) 7  (d) 8</w:t>
      </w:r>
      <w:r w:rsidRPr="0049110C">
        <w:rPr>
          <w:rFonts w:ascii="Times New Roman" w:hAnsi="Times New Roman"/>
        </w:rPr>
        <w:br/>
      </w:r>
      <w:r w:rsidRPr="0049110C">
        <w:br/>
        <w:t>Ans: option (c)</w:t>
      </w:r>
      <w:r w:rsidRPr="0049110C">
        <w:rPr>
          <w:rFonts w:ascii="Times New Roman" w:hAnsi="Times New Roman"/>
        </w:rPr>
        <w:br/>
      </w:r>
      <w:r w:rsidRPr="0049110C">
        <w:t>Explanation:</w:t>
      </w:r>
      <w:r w:rsidRPr="0049110C">
        <w:rPr>
          <w:rFonts w:ascii="Times New Roman" w:hAnsi="Times New Roman"/>
        </w:rPr>
        <w:br/>
      </w:r>
      <w:r w:rsidRPr="0049110C">
        <w:t>For n fork statements,  2</w:t>
      </w:r>
      <w:r w:rsidRPr="0049110C">
        <w:rPr>
          <w:vertAlign w:val="superscript"/>
        </w:rPr>
        <w:t>n</w:t>
      </w:r>
      <w:r w:rsidRPr="0049110C">
        <w:t xml:space="preserve"> – 1 child processes are created.</w:t>
      </w:r>
    </w:p>
    <w:p w:rsidR="0049110C" w:rsidRPr="0049110C" w:rsidRDefault="001D4638" w:rsidP="0049110C">
      <w:pPr>
        <w:spacing w:after="0" w:line="240" w:lineRule="auto"/>
        <w:jc w:val="both"/>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6" style="width:0;height:1.5pt" o:hralign="center" o:hrstd="t" o:hr="t" fillcolor="#a0a0a0" stroked="f"/>
        </w:pic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b/>
          <w:bCs/>
          <w:i/>
          <w:iCs/>
          <w:sz w:val="24"/>
          <w:szCs w:val="24"/>
        </w:rPr>
        <w:t>GATE-2008</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14. A process executes the following code</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Courier New" w:eastAsia="Times New Roman" w:hAnsi="Courier New" w:cs="Courier New"/>
          <w:sz w:val="24"/>
          <w:szCs w:val="24"/>
        </w:rPr>
        <w:t>   for (i = 0; i &lt; n; i++) fork();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The total number of child processes created is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n</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(b) 2</w:t>
      </w:r>
      <w:r w:rsidRPr="0049110C">
        <w:rPr>
          <w:rFonts w:ascii="Trebuchet MS" w:eastAsia="Times New Roman" w:hAnsi="Trebuchet MS" w:cs="Times New Roman"/>
          <w:sz w:val="24"/>
          <w:szCs w:val="24"/>
          <w:vertAlign w:val="superscript"/>
        </w:rPr>
        <w:t>n</w:t>
      </w:r>
      <w:r w:rsidRPr="0049110C">
        <w:rPr>
          <w:rFonts w:ascii="Trebuchet MS" w:eastAsia="Times New Roman" w:hAnsi="Trebuchet MS" w:cs="Times New Roman"/>
          <w:sz w:val="24"/>
          <w:szCs w:val="24"/>
        </w:rPr>
        <w:t> - 1</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(c) 2</w:t>
      </w:r>
      <w:r w:rsidRPr="0049110C">
        <w:rPr>
          <w:rFonts w:ascii="Trebuchet MS" w:eastAsia="Times New Roman" w:hAnsi="Trebuchet MS" w:cs="Times New Roman"/>
          <w:sz w:val="24"/>
          <w:szCs w:val="24"/>
          <w:vertAlign w:val="superscript"/>
        </w:rPr>
        <w:t>n</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(d) 2</w:t>
      </w:r>
      <w:r w:rsidRPr="0049110C">
        <w:rPr>
          <w:rFonts w:ascii="Trebuchet MS" w:eastAsia="Times New Roman" w:hAnsi="Trebuchet MS" w:cs="Times New Roman"/>
          <w:sz w:val="24"/>
          <w:szCs w:val="24"/>
          <w:vertAlign w:val="superscript"/>
        </w:rPr>
        <w:t>n+1</w:t>
      </w:r>
      <w:r w:rsidRPr="0049110C">
        <w:rPr>
          <w:rFonts w:ascii="Trebuchet MS" w:eastAsia="Times New Roman" w:hAnsi="Trebuchet MS" w:cs="Times New Roman"/>
          <w:sz w:val="24"/>
          <w:szCs w:val="24"/>
        </w:rPr>
        <w:t> - 1;</w:t>
      </w:r>
    </w:p>
    <w:p w:rsidR="0049110C" w:rsidRPr="0049110C" w:rsidRDefault="0049110C" w:rsidP="0049110C">
      <w:pPr>
        <w:spacing w:after="0" w:line="240" w:lineRule="auto"/>
        <w:jc w:val="both"/>
        <w:rPr>
          <w:rFonts w:ascii="Times New Roman" w:eastAsia="Times New Roman" w:hAnsi="Times New Roman" w:cs="Times New Roman"/>
          <w:sz w:val="24"/>
          <w:szCs w:val="24"/>
        </w:rPr>
      </w:pP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Ans: option (b)</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lastRenderedPageBreak/>
        <w:t>Explanation:</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Loop executes for n times. Therefore, fork() is executed for n times.</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For n fork statements,  2</w:t>
      </w:r>
      <w:r w:rsidRPr="0049110C">
        <w:rPr>
          <w:rFonts w:ascii="Trebuchet MS" w:eastAsia="Times New Roman" w:hAnsi="Trebuchet MS" w:cs="Times New Roman"/>
          <w:sz w:val="24"/>
          <w:szCs w:val="24"/>
          <w:vertAlign w:val="superscript"/>
        </w:rPr>
        <w:t>n</w:t>
      </w:r>
      <w:r w:rsidRPr="0049110C">
        <w:rPr>
          <w:rFonts w:ascii="Trebuchet MS" w:eastAsia="Times New Roman" w:hAnsi="Trebuchet MS" w:cs="Times New Roman"/>
          <w:sz w:val="24"/>
          <w:szCs w:val="24"/>
        </w:rPr>
        <w:t> – 1 child processes are created.</w:t>
      </w:r>
    </w:p>
    <w:p w:rsidR="0049110C" w:rsidRPr="0049110C" w:rsidRDefault="0049110C" w:rsidP="0049110C">
      <w:pPr>
        <w:spacing w:after="0" w:line="240" w:lineRule="auto"/>
        <w:jc w:val="both"/>
        <w:rPr>
          <w:rFonts w:ascii="Times New Roman" w:eastAsia="Times New Roman" w:hAnsi="Times New Roman" w:cs="Times New Roman"/>
          <w:sz w:val="24"/>
          <w:szCs w:val="24"/>
        </w:rPr>
      </w:pPr>
    </w:p>
    <w:p w:rsidR="0049110C" w:rsidRPr="0049110C" w:rsidRDefault="001D4638" w:rsidP="0049110C">
      <w:pPr>
        <w:spacing w:after="0" w:line="240" w:lineRule="auto"/>
        <w:jc w:val="both"/>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7" style="width:0;height:1.5pt" o:hralign="center" o:hrstd="t" o:hr="t" fillcolor="#a0a0a0" stroked="f"/>
        </w:pict>
      </w:r>
    </w:p>
    <w:p w:rsidR="0049110C" w:rsidRPr="0049110C" w:rsidRDefault="0049110C" w:rsidP="00484D49">
      <w:pPr>
        <w:pStyle w:val="NoSpacing"/>
        <w:rPr>
          <w:rFonts w:ascii="Times New Roman" w:hAnsi="Times New Roman"/>
        </w:rPr>
      </w:pPr>
      <w:r w:rsidRPr="0049110C">
        <w:rPr>
          <w:b/>
          <w:bCs/>
          <w:i/>
          <w:iCs/>
        </w:rPr>
        <w:t>GATE-2005</w:t>
      </w:r>
      <w:r w:rsidRPr="0049110C">
        <w:rPr>
          <w:rFonts w:ascii="Times New Roman" w:hAnsi="Times New Roman"/>
        </w:rPr>
        <w:br/>
      </w:r>
      <w:r w:rsidRPr="0049110C">
        <w:t>15. Consider the following code fragment:</w:t>
      </w:r>
      <w:r w:rsidRPr="0049110C">
        <w:rPr>
          <w:rFonts w:ascii="Times New Roman" w:hAnsi="Times New Roman"/>
        </w:rPr>
        <w:br/>
      </w:r>
      <w:r w:rsidRPr="0049110C">
        <w:rPr>
          <w:rFonts w:ascii="Courier New" w:hAnsi="Courier New" w:cs="Courier New"/>
        </w:rPr>
        <w:t>   if (fork() == 0)</w:t>
      </w:r>
      <w:r w:rsidRPr="0049110C">
        <w:rPr>
          <w:rFonts w:ascii="Times New Roman" w:hAnsi="Times New Roman"/>
        </w:rPr>
        <w:br/>
      </w:r>
      <w:r w:rsidRPr="0049110C">
        <w:rPr>
          <w:rFonts w:ascii="Courier New" w:hAnsi="Courier New" w:cs="Courier New"/>
        </w:rPr>
        <w:t>       { a = a + 5; printf(“%d,%d\n”, a, &amp;a); }</w:t>
      </w:r>
      <w:r w:rsidRPr="0049110C">
        <w:rPr>
          <w:rFonts w:ascii="Times New Roman" w:hAnsi="Times New Roman"/>
        </w:rPr>
        <w:br/>
      </w:r>
      <w:r w:rsidRPr="0049110C">
        <w:rPr>
          <w:rFonts w:ascii="Courier New" w:hAnsi="Courier New" w:cs="Courier New"/>
        </w:rPr>
        <w:t>  else { a = a – 5; printf(“%d,%d\n”, a, &amp;a); } </w:t>
      </w:r>
      <w:r w:rsidRPr="0049110C">
        <w:rPr>
          <w:rFonts w:ascii="Times New Roman" w:hAnsi="Times New Roman"/>
        </w:rPr>
        <w:br/>
      </w:r>
      <w:r w:rsidRPr="0049110C">
        <w:t>Let u, v be the values printed by the parent process, and x, y be the values printed by the child process. Which one of the following is TRUE?</w:t>
      </w:r>
      <w:r w:rsidRPr="0049110C">
        <w:rPr>
          <w:rFonts w:ascii="Times New Roman" w:hAnsi="Times New Roman"/>
        </w:rPr>
        <w:br/>
      </w:r>
      <w:r w:rsidRPr="0049110C">
        <w:t>(a) u = x + 10 and v = y</w:t>
      </w:r>
      <w:r w:rsidRPr="0049110C">
        <w:rPr>
          <w:rFonts w:ascii="Times New Roman" w:hAnsi="Times New Roman"/>
        </w:rPr>
        <w:br/>
      </w:r>
      <w:r w:rsidRPr="0049110C">
        <w:t>(b) u = x + 10 and v != y</w:t>
      </w:r>
      <w:r w:rsidRPr="0049110C">
        <w:rPr>
          <w:rFonts w:ascii="Times New Roman" w:hAnsi="Times New Roman"/>
        </w:rPr>
        <w:br/>
      </w:r>
      <w:r w:rsidRPr="0049110C">
        <w:t>(c) u + 10 = x and v = y</w:t>
      </w:r>
      <w:r w:rsidRPr="0049110C">
        <w:rPr>
          <w:rFonts w:ascii="Times New Roman" w:hAnsi="Times New Roman"/>
        </w:rPr>
        <w:br/>
      </w:r>
      <w:r w:rsidRPr="0049110C">
        <w:t>(d) u + 10 = x and v != y</w:t>
      </w:r>
      <w:r w:rsidRPr="0049110C">
        <w:rPr>
          <w:rFonts w:ascii="Times New Roman" w:hAnsi="Times New Roman"/>
        </w:rPr>
        <w:br/>
      </w:r>
      <w:r w:rsidRPr="0049110C">
        <w:br/>
        <w:t>Ans: option (c)</w:t>
      </w:r>
      <w:r w:rsidRPr="0049110C">
        <w:rPr>
          <w:rFonts w:ascii="Times New Roman" w:hAnsi="Times New Roman"/>
        </w:rPr>
        <w:br/>
      </w:r>
      <w:r w:rsidRPr="0049110C">
        <w:t>Explanation:</w:t>
      </w:r>
      <w:r w:rsidRPr="0049110C">
        <w:rPr>
          <w:rFonts w:ascii="Times New Roman" w:hAnsi="Times New Roman"/>
        </w:rPr>
        <w:br/>
      </w:r>
      <w:r w:rsidRPr="0049110C">
        <w:t>Child process will execute the if part and parent process will execute the else part. Assume that the initial value of a = 6. Then the value of a printed by the child process will be 11, and the value of a printed by the parent process in 1. Therefore u+10=x.</w:t>
      </w:r>
      <w:r w:rsidRPr="0049110C">
        <w:rPr>
          <w:rFonts w:ascii="Times New Roman" w:hAnsi="Times New Roman"/>
        </w:rPr>
        <w:br/>
      </w:r>
      <w:r w:rsidRPr="0049110C">
        <w:br/>
        <w:t>Now the second part. The answer is v = y. (After compiling and verifying the above program we got the result. Explanation is given below.)</w:t>
      </w:r>
      <w:r w:rsidRPr="0049110C">
        <w:rPr>
          <w:rFonts w:ascii="Times New Roman" w:hAnsi="Times New Roman"/>
        </w:rPr>
        <w:br/>
      </w:r>
      <w:r w:rsidRPr="0049110C">
        <w:br/>
        <w:t xml:space="preserve">We know that, the fork operation creates a separate address space for the child. But the child process has an exact copy of all the memory segments of the parent process. Hence the virtual addresses and the mapping (initially) will be the same for both parent process as well as child process. Note that, </w:t>
      </w:r>
      <w:r w:rsidRPr="0049110C">
        <w:rPr>
          <w:i/>
          <w:iCs/>
        </w:rPr>
        <w:t>the virtual address is same but virtual addresses exist in different processes' virtual address spaces</w:t>
      </w:r>
      <w:r w:rsidRPr="0049110C">
        <w:t xml:space="preserve">. And when we print &amp;a, its actually printing the virtual address. Hence the answer is </w:t>
      </w:r>
      <w:r w:rsidRPr="0049110C">
        <w:rPr>
          <w:b/>
          <w:bCs/>
          <w:i/>
          <w:iCs/>
        </w:rPr>
        <w:t>v = y</w:t>
      </w:r>
      <w:r w:rsidRPr="0049110C">
        <w:t>. </w:t>
      </w:r>
      <w:r w:rsidRPr="0049110C">
        <w:rPr>
          <w:rFonts w:ascii="Times New Roman" w:hAnsi="Times New Roman"/>
        </w:rPr>
        <w:br/>
      </w:r>
      <w:r w:rsidRPr="0049110C">
        <w:br/>
        <w:t>The virtual address of parent &amp; child may or may not be pointing to different physical address as explained below.</w:t>
      </w:r>
      <w:r w:rsidRPr="0049110C">
        <w:rPr>
          <w:rFonts w:ascii="Times New Roman" w:hAnsi="Times New Roman"/>
        </w:rPr>
        <w:br/>
      </w:r>
      <w:r w:rsidRPr="0049110C">
        <w:br/>
      </w:r>
      <w:r w:rsidRPr="0049110C">
        <w:rPr>
          <w:color w:val="666666"/>
        </w:rPr>
        <w:t>When a fork() system call is issued, a copy of all the pages corresponding to the parent process is created, loaded into a separate memory location by the OS for the child process. But this is not needed in certain cases. When the child is needed just to execute a command for the parent process, there is no need for copying the parent process' pages, since exec replaces the address space of the process which invoked it with the command to be executed. </w:t>
      </w:r>
      <w:r w:rsidRPr="0049110C">
        <w:rPr>
          <w:rFonts w:ascii="Times New Roman" w:hAnsi="Times New Roman"/>
        </w:rPr>
        <w:br/>
      </w:r>
      <w:r w:rsidRPr="0049110C">
        <w:rPr>
          <w:color w:val="666666"/>
        </w:rPr>
        <w:br/>
        <w:t xml:space="preserve">In such cases, a technique called copy-on-write (COW) is used. With this technique, when a fork occurs, the parent process's pages are not copied for the child process. Instead, the pages are shared between the child and the parent process. Whenever a process (parent or child) modifies a page[To know what a page is </w:t>
      </w:r>
      <w:hyperlink r:id="rId9" w:anchor="Process_address_space" w:tgtFrame="_blank" w:history="1">
        <w:r w:rsidRPr="0049110C">
          <w:rPr>
            <w:color w:val="0000FF"/>
            <w:u w:val="single"/>
          </w:rPr>
          <w:t>CLICK HERE</w:t>
        </w:r>
      </w:hyperlink>
      <w:r w:rsidRPr="0049110C">
        <w:rPr>
          <w:color w:val="666666"/>
        </w:rPr>
        <w:t xml:space="preserve">], a separate copy of that particular page alone is made for that process (parent or child) which performed the modification. This process will then use the newly copied page rather than the shared one in all future references.  [Ref: </w:t>
      </w:r>
      <w:hyperlink r:id="rId10" w:tgtFrame="_blank" w:history="1">
        <w:r w:rsidRPr="0049110C">
          <w:rPr>
            <w:color w:val="0000FF"/>
            <w:u w:val="single"/>
          </w:rPr>
          <w:t>WIKIPEDIA</w:t>
        </w:r>
      </w:hyperlink>
      <w:r w:rsidRPr="0049110C">
        <w:rPr>
          <w:color w:val="666666"/>
        </w:rPr>
        <w:t>]</w:t>
      </w:r>
    </w:p>
    <w:p w:rsidR="0049110C" w:rsidRPr="0049110C" w:rsidRDefault="001D4638" w:rsidP="0049110C">
      <w:pPr>
        <w:spacing w:after="0" w:line="240" w:lineRule="auto"/>
        <w:jc w:val="both"/>
        <w:rPr>
          <w:rFonts w:ascii="Times New Roman" w:eastAsia="Times New Roman" w:hAnsi="Times New Roman" w:cs="Times New Roman"/>
          <w:sz w:val="24"/>
          <w:szCs w:val="24"/>
        </w:rPr>
      </w:pPr>
      <w:r w:rsidRPr="001D4638">
        <w:rPr>
          <w:rFonts w:ascii="Times New Roman" w:eastAsia="Times New Roman" w:hAnsi="Times New Roman" w:cs="Times New Roman"/>
          <w:sz w:val="24"/>
          <w:szCs w:val="24"/>
        </w:rPr>
        <w:pict>
          <v:rect id="_x0000_i1048" style="width:0;height:1.5pt" o:hralign="center" o:hrstd="t" o:hr="t" fillcolor="#a0a0a0" stroked="f"/>
        </w:pic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lastRenderedPageBreak/>
        <w:t>16. In the following process state transition diagram for a uniprocessor system,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assume that there are always some processes in the ready state: </w:t>
      </w:r>
    </w:p>
    <w:p w:rsidR="0049110C" w:rsidRPr="0049110C" w:rsidRDefault="0049110C" w:rsidP="004911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1810" cy="1180465"/>
            <wp:effectExtent l="19050" t="0" r="0" b="0"/>
            <wp:docPr id="39" name="Picture 39" descr="http://2.bp.blogspot.com/-6Gr3uODIZ40/UPz9ugS94yI/AAAAAAAAAO0/mDKG4eeaXRI/s320/gate2009o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2.bp.blogspot.com/-6Gr3uODIZ40/UPz9ugS94yI/AAAAAAAAAO0/mDKG4eeaXRI/s320/gate2009os.JPG">
                      <a:hlinkClick r:id="rId11"/>
                    </pic:cNvPr>
                    <pic:cNvPicPr>
                      <a:picLocks noChangeAspect="1" noChangeArrowheads="1"/>
                    </pic:cNvPicPr>
                  </pic:nvPicPr>
                  <pic:blipFill>
                    <a:blip r:embed="rId12"/>
                    <a:srcRect/>
                    <a:stretch>
                      <a:fillRect/>
                    </a:stretch>
                  </pic:blipFill>
                  <pic:spPr bwMode="auto">
                    <a:xfrm>
                      <a:off x="0" y="0"/>
                      <a:ext cx="3051810" cy="1180465"/>
                    </a:xfrm>
                    <a:prstGeom prst="rect">
                      <a:avLst/>
                    </a:prstGeom>
                    <a:noFill/>
                    <a:ln w="9525">
                      <a:noFill/>
                      <a:miter lim="800000"/>
                      <a:headEnd/>
                      <a:tailEnd/>
                    </a:ln>
                  </pic:spPr>
                </pic:pic>
              </a:graphicData>
            </a:graphic>
          </wp:inline>
        </w:drawing>
      </w:r>
    </w:p>
    <w:p w:rsidR="0049110C" w:rsidRPr="0049110C" w:rsidRDefault="0049110C" w:rsidP="0049110C">
      <w:pPr>
        <w:spacing w:after="0" w:line="240" w:lineRule="auto"/>
        <w:jc w:val="both"/>
        <w:rPr>
          <w:rFonts w:ascii="Times New Roman" w:eastAsia="Times New Roman" w:hAnsi="Times New Roman" w:cs="Times New Roman"/>
          <w:sz w:val="24"/>
          <w:szCs w:val="24"/>
        </w:rPr>
      </w:pP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Now consider the following statements: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I. If a process makes a transition D, it would result in another process making transition A immediately.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II. A process P2 in blocked state can make transition E while another process P1 is in running state.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III. The OS uses preemptive scheduling.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IV. The OS uses non-preemptive scheduling.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Which of the above statements are TRUE? </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I and II           (b) I and III           (c) II and III          (d) II and IV </w:t>
      </w:r>
    </w:p>
    <w:p w:rsidR="0049110C" w:rsidRPr="0049110C" w:rsidRDefault="0049110C" w:rsidP="0049110C">
      <w:pPr>
        <w:spacing w:after="0" w:line="240" w:lineRule="auto"/>
        <w:jc w:val="both"/>
        <w:rPr>
          <w:rFonts w:ascii="Times New Roman" w:eastAsia="Times New Roman" w:hAnsi="Times New Roman" w:cs="Times New Roman"/>
          <w:sz w:val="24"/>
          <w:szCs w:val="24"/>
        </w:rPr>
      </w:pP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Ans: option (c)</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Explanation:</w:t>
      </w:r>
    </w:p>
    <w:p w:rsidR="0049110C" w:rsidRPr="0049110C" w:rsidRDefault="0049110C" w:rsidP="0049110C">
      <w:pPr>
        <w:spacing w:after="0" w:line="240" w:lineRule="auto"/>
        <w:jc w:val="both"/>
        <w:rPr>
          <w:rFonts w:ascii="Times New Roman" w:eastAsia="Times New Roman" w:hAnsi="Times New Roman" w:cs="Times New Roman"/>
          <w:sz w:val="24"/>
          <w:szCs w:val="24"/>
        </w:rPr>
      </w:pP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If a process makes a transition D, it would result in another process making transition from ready state to running state .i.e. transition B.</w:t>
      </w:r>
    </w:p>
    <w:p w:rsidR="0049110C" w:rsidRPr="0049110C" w:rsidRDefault="0049110C" w:rsidP="0049110C">
      <w:pPr>
        <w:spacing w:after="0" w:line="240" w:lineRule="auto"/>
        <w:jc w:val="both"/>
        <w:rPr>
          <w:rFonts w:ascii="Times New Roman" w:eastAsia="Times New Roman" w:hAnsi="Times New Roman" w:cs="Times New Roman"/>
          <w:sz w:val="24"/>
          <w:szCs w:val="24"/>
        </w:rPr>
      </w:pP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A process moves to ready state when I/O or other events are completed.</w:t>
      </w:r>
    </w:p>
    <w:p w:rsidR="0049110C" w:rsidRPr="0049110C" w:rsidRDefault="0049110C" w:rsidP="0049110C">
      <w:pPr>
        <w:spacing w:after="0" w:line="240" w:lineRule="auto"/>
        <w:jc w:val="both"/>
        <w:rPr>
          <w:rFonts w:ascii="Times New Roman" w:eastAsia="Times New Roman" w:hAnsi="Times New Roman" w:cs="Times New Roman"/>
          <w:sz w:val="24"/>
          <w:szCs w:val="24"/>
        </w:rPr>
      </w:pPr>
      <w:r w:rsidRPr="0049110C">
        <w:rPr>
          <w:rFonts w:ascii="Trebuchet MS" w:eastAsia="Times New Roman" w:hAnsi="Trebuchet MS" w:cs="Times New Roman"/>
          <w:sz w:val="24"/>
          <w:szCs w:val="24"/>
        </w:rPr>
        <w:t>If there is a transition from Running State to ready State then the state diagram is the representative of an operating system with a preemptive scheduler.</w:t>
      </w:r>
    </w:p>
    <w:p w:rsidR="00FD3EDC" w:rsidRDefault="00FD3EDC"/>
    <w:p w:rsidR="0067336C" w:rsidRDefault="0067336C"/>
    <w:p w:rsidR="0067336C" w:rsidRDefault="0067336C"/>
    <w:p w:rsidR="0067336C" w:rsidRPr="00484D49" w:rsidRDefault="001D4638" w:rsidP="0067336C">
      <w:pPr>
        <w:spacing w:after="0" w:line="240" w:lineRule="auto"/>
        <w:rPr>
          <w:ins w:id="0" w:author="Unknown"/>
          <w:rFonts w:ascii="Times New Roman" w:eastAsia="Times New Roman" w:hAnsi="Times New Roman" w:cs="Times New Roman"/>
          <w:i/>
          <w:sz w:val="24"/>
          <w:szCs w:val="24"/>
        </w:rPr>
      </w:pPr>
      <w:ins w:id="1" w:author="Unknown">
        <w:r w:rsidRPr="00484D49">
          <w:rPr>
            <w:rFonts w:ascii="Times New Roman" w:eastAsia="Times New Roman" w:hAnsi="Times New Roman" w:cs="Times New Roman"/>
            <w:i/>
            <w:sz w:val="24"/>
            <w:szCs w:val="24"/>
          </w:rPr>
          <w:pict>
            <v:rect id="_x0000_i1049" style="width:0;height:1.5pt" o:hralign="center" o:hrstd="t" o:hr="t" fillcolor="#a0a0a0" stroked="f"/>
          </w:pict>
        </w:r>
      </w:ins>
    </w:p>
    <w:p w:rsidR="0067336C" w:rsidRPr="00484D49" w:rsidRDefault="0067336C" w:rsidP="0067336C">
      <w:pPr>
        <w:spacing w:after="0" w:line="240" w:lineRule="auto"/>
        <w:rPr>
          <w:ins w:id="2" w:author="Unknown"/>
          <w:rFonts w:ascii="Times New Roman" w:eastAsia="Times New Roman" w:hAnsi="Times New Roman" w:cs="Times New Roman"/>
          <w:i/>
          <w:sz w:val="24"/>
          <w:szCs w:val="24"/>
        </w:rPr>
      </w:pPr>
      <w:ins w:id="3" w:author="Unknown">
        <w:r w:rsidRPr="00484D49">
          <w:rPr>
            <w:rFonts w:ascii="Times New Roman" w:eastAsia="Times New Roman" w:hAnsi="Times New Roman" w:cs="Times New Roman"/>
            <w:i/>
            <w:sz w:val="24"/>
            <w:szCs w:val="24"/>
          </w:rPr>
          <w:br/>
        </w:r>
        <w:r w:rsidRPr="00484D49">
          <w:rPr>
            <w:rFonts w:ascii="Trebuchet MS" w:eastAsia="Times New Roman" w:hAnsi="Trebuchet MS" w:cs="Times New Roman"/>
            <w:i/>
            <w:sz w:val="24"/>
            <w:szCs w:val="24"/>
          </w:rPr>
          <w:t>1. The process state transition diagram in Fig.1.8 is representative of</w:t>
        </w:r>
      </w:ins>
    </w:p>
    <w:p w:rsidR="0067336C" w:rsidRPr="0067336C" w:rsidRDefault="0067336C" w:rsidP="0067336C">
      <w:pPr>
        <w:spacing w:after="0" w:line="240" w:lineRule="auto"/>
        <w:jc w:val="center"/>
        <w:rPr>
          <w:ins w:id="4"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1810" cy="1637665"/>
            <wp:effectExtent l="19050" t="0" r="0" b="0"/>
            <wp:docPr id="58" name="Picture 58" descr="http://3.bp.blogspot.com/-ThylgCC8ImI/UPzPOPhh04I/AAAAAAAAAOg/dUgMV_FV2uU/s320/gate1996o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3.bp.blogspot.com/-ThylgCC8ImI/UPzPOPhh04I/AAAAAAAAAOg/dUgMV_FV2uU/s320/gate1996os.JPG">
                      <a:hlinkClick r:id="rId7"/>
                    </pic:cNvPr>
                    <pic:cNvPicPr>
                      <a:picLocks noChangeAspect="1" noChangeArrowheads="1"/>
                    </pic:cNvPicPr>
                  </pic:nvPicPr>
                  <pic:blipFill>
                    <a:blip r:embed="rId8"/>
                    <a:srcRect/>
                    <a:stretch>
                      <a:fillRect/>
                    </a:stretch>
                  </pic:blipFill>
                  <pic:spPr bwMode="auto">
                    <a:xfrm>
                      <a:off x="0" y="0"/>
                      <a:ext cx="3051810" cy="1637665"/>
                    </a:xfrm>
                    <a:prstGeom prst="rect">
                      <a:avLst/>
                    </a:prstGeom>
                    <a:noFill/>
                    <a:ln w="9525">
                      <a:noFill/>
                      <a:miter lim="800000"/>
                      <a:headEnd/>
                      <a:tailEnd/>
                    </a:ln>
                  </pic:spPr>
                </pic:pic>
              </a:graphicData>
            </a:graphic>
          </wp:inline>
        </w:drawing>
      </w:r>
    </w:p>
    <w:p w:rsidR="0067336C" w:rsidRPr="0067336C" w:rsidRDefault="0067336C" w:rsidP="0067336C">
      <w:pPr>
        <w:spacing w:after="0" w:line="240" w:lineRule="auto"/>
        <w:rPr>
          <w:ins w:id="5" w:author="Unknown"/>
          <w:rFonts w:ascii="Times New Roman" w:eastAsia="Times New Roman" w:hAnsi="Times New Roman" w:cs="Times New Roman"/>
          <w:sz w:val="24"/>
          <w:szCs w:val="24"/>
        </w:rPr>
      </w:pPr>
      <w:ins w:id="6" w:author="Unknown">
        <w:r w:rsidRPr="0067336C">
          <w:rPr>
            <w:rFonts w:ascii="Trebuchet MS" w:eastAsia="Times New Roman" w:hAnsi="Trebuchet MS" w:cs="Times New Roman"/>
            <w:sz w:val="24"/>
            <w:szCs w:val="24"/>
          </w:rPr>
          <w:lastRenderedPageBreak/>
          <w:br/>
          <w:t>(a) a batch operating system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(b) an operating system with a preemptive scheduler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(c) an operating system with a non-preemptive scheduler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(d) a uni-programmed operating system.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(b)</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Explanation: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If there is a transition from Running State to ready State then the state diagram is the representative of an operating system with a preemptive scheduler.</w:t>
        </w:r>
      </w:ins>
    </w:p>
    <w:p w:rsidR="0067336C" w:rsidRPr="0067336C" w:rsidRDefault="001D4638" w:rsidP="0067336C">
      <w:pPr>
        <w:spacing w:after="0" w:line="240" w:lineRule="auto"/>
        <w:rPr>
          <w:ins w:id="7" w:author="Unknown"/>
          <w:rFonts w:ascii="Times New Roman" w:eastAsia="Times New Roman" w:hAnsi="Times New Roman" w:cs="Times New Roman"/>
          <w:sz w:val="24"/>
          <w:szCs w:val="24"/>
        </w:rPr>
      </w:pPr>
      <w:ins w:id="8" w:author="Unknown">
        <w:r w:rsidRPr="001D4638">
          <w:rPr>
            <w:rFonts w:ascii="Times New Roman" w:eastAsia="Times New Roman" w:hAnsi="Times New Roman" w:cs="Times New Roman"/>
            <w:sz w:val="24"/>
            <w:szCs w:val="24"/>
          </w:rPr>
          <w:pict>
            <v:rect id="_x0000_i1050" style="width:0;height:1.5pt" o:hralign="center" o:hrstd="t" o:hr="t" fillcolor="#a0a0a0" stroked="f"/>
          </w:pict>
        </w:r>
      </w:ins>
    </w:p>
    <w:p w:rsidR="0067336C" w:rsidRPr="0067336C" w:rsidRDefault="0067336C" w:rsidP="0067336C">
      <w:pPr>
        <w:spacing w:after="0" w:line="240" w:lineRule="auto"/>
        <w:rPr>
          <w:ins w:id="9" w:author="Unknown"/>
          <w:rFonts w:ascii="Times New Roman" w:eastAsia="Times New Roman" w:hAnsi="Times New Roman" w:cs="Times New Roman"/>
          <w:sz w:val="24"/>
          <w:szCs w:val="24"/>
        </w:rPr>
      </w:pPr>
      <w:ins w:id="10" w:author="Unknown">
        <w:r w:rsidRPr="0067336C">
          <w:rPr>
            <w:rFonts w:ascii="Trebuchet MS" w:eastAsia="Times New Roman" w:hAnsi="Trebuchet MS" w:cs="Times New Roman"/>
            <w:sz w:val="24"/>
            <w:szCs w:val="24"/>
          </w:rPr>
          <w:t>2. Which of the following is an example of spooled device? </w:t>
        </w:r>
      </w:ins>
    </w:p>
    <w:p w:rsidR="0067336C" w:rsidRPr="0067336C" w:rsidRDefault="0067336C" w:rsidP="0067336C">
      <w:pPr>
        <w:spacing w:after="0" w:line="240" w:lineRule="auto"/>
        <w:rPr>
          <w:ins w:id="11" w:author="Unknown"/>
          <w:rFonts w:ascii="Times New Roman" w:eastAsia="Times New Roman" w:hAnsi="Times New Roman" w:cs="Times New Roman"/>
          <w:sz w:val="24"/>
          <w:szCs w:val="24"/>
        </w:rPr>
      </w:pPr>
      <w:ins w:id="12" w:author="Unknown">
        <w:r w:rsidRPr="0067336C">
          <w:rPr>
            <w:rFonts w:ascii="Trebuchet MS" w:eastAsia="Times New Roman" w:hAnsi="Trebuchet MS" w:cs="Times New Roman"/>
            <w:sz w:val="24"/>
            <w:szCs w:val="24"/>
          </w:rPr>
          <w:t>(a) A line printer used to print the output of a number of jobs.    </w:t>
        </w:r>
      </w:ins>
    </w:p>
    <w:p w:rsidR="0067336C" w:rsidRPr="0067336C" w:rsidRDefault="0067336C" w:rsidP="0067336C">
      <w:pPr>
        <w:spacing w:after="0" w:line="240" w:lineRule="auto"/>
        <w:rPr>
          <w:ins w:id="13" w:author="Unknown"/>
          <w:rFonts w:ascii="Times New Roman" w:eastAsia="Times New Roman" w:hAnsi="Times New Roman" w:cs="Times New Roman"/>
          <w:sz w:val="24"/>
          <w:szCs w:val="24"/>
        </w:rPr>
      </w:pPr>
      <w:ins w:id="14" w:author="Unknown">
        <w:r w:rsidRPr="0067336C">
          <w:rPr>
            <w:rFonts w:ascii="Trebuchet MS" w:eastAsia="Times New Roman" w:hAnsi="Trebuchet MS" w:cs="Times New Roman"/>
            <w:sz w:val="24"/>
            <w:szCs w:val="24"/>
          </w:rPr>
          <w:t>(b) A terminal used to enter input data to a running program. </w:t>
        </w:r>
      </w:ins>
    </w:p>
    <w:p w:rsidR="0067336C" w:rsidRPr="0067336C" w:rsidRDefault="0067336C" w:rsidP="0067336C">
      <w:pPr>
        <w:spacing w:after="0" w:line="240" w:lineRule="auto"/>
        <w:rPr>
          <w:ins w:id="15" w:author="Unknown"/>
          <w:rFonts w:ascii="Times New Roman" w:eastAsia="Times New Roman" w:hAnsi="Times New Roman" w:cs="Times New Roman"/>
          <w:sz w:val="24"/>
          <w:szCs w:val="24"/>
        </w:rPr>
      </w:pPr>
      <w:ins w:id="16" w:author="Unknown">
        <w:r w:rsidRPr="0067336C">
          <w:rPr>
            <w:rFonts w:ascii="Trebuchet MS" w:eastAsia="Times New Roman" w:hAnsi="Trebuchet MS" w:cs="Times New Roman"/>
            <w:sz w:val="24"/>
            <w:szCs w:val="24"/>
          </w:rPr>
          <w:t>(c) A secondary storage device in a virtual memory sytem.    </w:t>
        </w:r>
      </w:ins>
    </w:p>
    <w:p w:rsidR="0067336C" w:rsidRPr="0067336C" w:rsidRDefault="0067336C" w:rsidP="0067336C">
      <w:pPr>
        <w:spacing w:after="0" w:line="240" w:lineRule="auto"/>
        <w:rPr>
          <w:ins w:id="17" w:author="Unknown"/>
          <w:rFonts w:ascii="Times New Roman" w:eastAsia="Times New Roman" w:hAnsi="Times New Roman" w:cs="Times New Roman"/>
          <w:sz w:val="24"/>
          <w:szCs w:val="24"/>
        </w:rPr>
      </w:pPr>
      <w:ins w:id="18" w:author="Unknown">
        <w:r w:rsidRPr="0067336C">
          <w:rPr>
            <w:rFonts w:ascii="Trebuchet MS" w:eastAsia="Times New Roman" w:hAnsi="Trebuchet MS" w:cs="Times New Roman"/>
            <w:sz w:val="24"/>
            <w:szCs w:val="24"/>
          </w:rPr>
          <w:t>(d) A graphic display device. </w:t>
        </w:r>
      </w:ins>
    </w:p>
    <w:p w:rsidR="0067336C" w:rsidRPr="0067336C" w:rsidRDefault="0067336C" w:rsidP="0067336C">
      <w:pPr>
        <w:spacing w:after="0" w:line="240" w:lineRule="auto"/>
        <w:rPr>
          <w:ins w:id="19" w:author="Unknown"/>
          <w:rFonts w:ascii="Times New Roman" w:eastAsia="Times New Roman" w:hAnsi="Times New Roman" w:cs="Times New Roman"/>
          <w:sz w:val="24"/>
          <w:szCs w:val="24"/>
        </w:rPr>
      </w:pPr>
    </w:p>
    <w:p w:rsidR="0067336C" w:rsidRPr="0067336C" w:rsidRDefault="0067336C" w:rsidP="0067336C">
      <w:pPr>
        <w:spacing w:after="0" w:line="240" w:lineRule="auto"/>
        <w:rPr>
          <w:ins w:id="20" w:author="Unknown"/>
          <w:rFonts w:ascii="Times New Roman" w:eastAsia="Times New Roman" w:hAnsi="Times New Roman" w:cs="Times New Roman"/>
          <w:sz w:val="24"/>
          <w:szCs w:val="24"/>
        </w:rPr>
      </w:pPr>
      <w:ins w:id="21" w:author="Unknown">
        <w:r w:rsidRPr="0067336C">
          <w:rPr>
            <w:rFonts w:ascii="Trebuchet MS" w:eastAsia="Times New Roman" w:hAnsi="Trebuchet MS" w:cs="Times New Roman"/>
            <w:sz w:val="24"/>
            <w:szCs w:val="24"/>
          </w:rPr>
          <w:t>Ans: option (a)</w:t>
        </w:r>
      </w:ins>
    </w:p>
    <w:p w:rsidR="0067336C" w:rsidRPr="0067336C" w:rsidRDefault="0067336C" w:rsidP="0067336C">
      <w:pPr>
        <w:spacing w:after="0" w:line="240" w:lineRule="auto"/>
        <w:rPr>
          <w:ins w:id="22" w:author="Unknown"/>
          <w:rFonts w:ascii="Times New Roman" w:eastAsia="Times New Roman" w:hAnsi="Times New Roman" w:cs="Times New Roman"/>
          <w:sz w:val="24"/>
          <w:szCs w:val="24"/>
        </w:rPr>
      </w:pPr>
      <w:ins w:id="23" w:author="Unknown">
        <w:r w:rsidRPr="0067336C">
          <w:rPr>
            <w:rFonts w:ascii="Trebuchet MS" w:eastAsia="Times New Roman" w:hAnsi="Trebuchet MS" w:cs="Times New Roman"/>
            <w:sz w:val="24"/>
            <w:szCs w:val="24"/>
          </w:rPr>
          <w:t>Explanation:</w:t>
        </w:r>
      </w:ins>
    </w:p>
    <w:p w:rsidR="0067336C" w:rsidRPr="0067336C" w:rsidRDefault="0067336C" w:rsidP="0067336C">
      <w:pPr>
        <w:spacing w:after="0" w:line="240" w:lineRule="auto"/>
        <w:rPr>
          <w:ins w:id="24" w:author="Unknown"/>
          <w:rFonts w:ascii="Times New Roman" w:eastAsia="Times New Roman" w:hAnsi="Times New Roman" w:cs="Times New Roman"/>
          <w:sz w:val="24"/>
          <w:szCs w:val="24"/>
        </w:rPr>
      </w:pPr>
      <w:ins w:id="25" w:author="Unknown">
        <w:r w:rsidRPr="0067336C">
          <w:rPr>
            <w:rFonts w:ascii="Trebuchet MS" w:eastAsia="Times New Roman" w:hAnsi="Trebuchet MS" w:cs="Times New Roman"/>
            <w:sz w:val="24"/>
            <w:szCs w:val="24"/>
          </w:rPr>
          <w:t>Spool stands for simultaneous peripheral operations on-line.</w:t>
        </w:r>
      </w:ins>
    </w:p>
    <w:p w:rsidR="0067336C" w:rsidRPr="0067336C" w:rsidRDefault="0067336C" w:rsidP="0067336C">
      <w:pPr>
        <w:spacing w:after="0" w:line="240" w:lineRule="auto"/>
        <w:rPr>
          <w:ins w:id="26" w:author="Unknown"/>
          <w:rFonts w:ascii="Times New Roman" w:eastAsia="Times New Roman" w:hAnsi="Times New Roman" w:cs="Times New Roman"/>
          <w:sz w:val="24"/>
          <w:szCs w:val="24"/>
        </w:rPr>
      </w:pPr>
    </w:p>
    <w:p w:rsidR="0067336C" w:rsidRPr="0067336C" w:rsidRDefault="0067336C" w:rsidP="0067336C">
      <w:pPr>
        <w:spacing w:after="0" w:line="240" w:lineRule="auto"/>
        <w:rPr>
          <w:ins w:id="27" w:author="Unknown"/>
          <w:rFonts w:ascii="Times New Roman" w:eastAsia="Times New Roman" w:hAnsi="Times New Roman" w:cs="Times New Roman"/>
          <w:sz w:val="24"/>
          <w:szCs w:val="24"/>
        </w:rPr>
      </w:pPr>
      <w:ins w:id="28" w:author="Unknown">
        <w:r w:rsidRPr="0067336C">
          <w:rPr>
            <w:rFonts w:ascii="Trebuchet MS" w:eastAsia="Times New Roman" w:hAnsi="Trebuchet MS" w:cs="Times New Roman"/>
            <w:sz w:val="24"/>
            <w:szCs w:val="24"/>
          </w:rPr>
          <w:t>The most common spooling application is print spooling: Printers typically can print only a single document at a time and require seconds or minutes to do so. With spooling, multiple processes can write documents to a print queue without waiting. As soon as a process has written its document to the spool device, the process can perform other tasks, while a separate printing process operates the printer.</w:t>
        </w:r>
      </w:ins>
    </w:p>
    <w:p w:rsidR="0067336C" w:rsidRPr="0067336C" w:rsidRDefault="0067336C" w:rsidP="0067336C">
      <w:pPr>
        <w:spacing w:after="0" w:line="240" w:lineRule="auto"/>
        <w:rPr>
          <w:ins w:id="29" w:author="Unknown"/>
          <w:rFonts w:ascii="Times New Roman" w:eastAsia="Times New Roman" w:hAnsi="Times New Roman" w:cs="Times New Roman"/>
          <w:sz w:val="24"/>
          <w:szCs w:val="24"/>
        </w:rPr>
      </w:pPr>
    </w:p>
    <w:p w:rsidR="0067336C" w:rsidRPr="0067336C" w:rsidRDefault="0067336C" w:rsidP="0067336C">
      <w:pPr>
        <w:spacing w:after="0" w:line="240" w:lineRule="auto"/>
        <w:rPr>
          <w:ins w:id="30" w:author="Unknown"/>
          <w:rFonts w:ascii="Times New Roman" w:eastAsia="Times New Roman" w:hAnsi="Times New Roman" w:cs="Times New Roman"/>
          <w:sz w:val="24"/>
          <w:szCs w:val="24"/>
        </w:rPr>
      </w:pPr>
      <w:ins w:id="31" w:author="Unknown">
        <w:r w:rsidRPr="0067336C">
          <w:rPr>
            <w:rFonts w:ascii="Trebuchet MS" w:eastAsia="Times New Roman" w:hAnsi="Trebuchet MS" w:cs="Times New Roman"/>
            <w:sz w:val="24"/>
            <w:szCs w:val="24"/>
          </w:rPr>
          <w:t xml:space="preserve">Reference: </w:t>
        </w:r>
        <w:r w:rsidR="001D4638" w:rsidRPr="0067336C">
          <w:rPr>
            <w:rFonts w:ascii="Trebuchet MS" w:eastAsia="Times New Roman" w:hAnsi="Trebuchet MS" w:cs="Times New Roman"/>
            <w:sz w:val="24"/>
            <w:szCs w:val="24"/>
          </w:rPr>
          <w:fldChar w:fldCharType="begin"/>
        </w:r>
        <w:r w:rsidRPr="0067336C">
          <w:rPr>
            <w:rFonts w:ascii="Trebuchet MS" w:eastAsia="Times New Roman" w:hAnsi="Trebuchet MS" w:cs="Times New Roman"/>
            <w:sz w:val="24"/>
            <w:szCs w:val="24"/>
          </w:rPr>
          <w:instrText xml:space="preserve"> HYPERLINK "http://en.wikipedia.org/wiki/Spooling" </w:instrText>
        </w:r>
        <w:r w:rsidR="001D4638" w:rsidRPr="0067336C">
          <w:rPr>
            <w:rFonts w:ascii="Trebuchet MS" w:eastAsia="Times New Roman" w:hAnsi="Trebuchet MS" w:cs="Times New Roman"/>
            <w:sz w:val="24"/>
            <w:szCs w:val="24"/>
          </w:rPr>
          <w:fldChar w:fldCharType="separate"/>
        </w:r>
        <w:r w:rsidRPr="0067336C">
          <w:rPr>
            <w:rFonts w:ascii="Trebuchet MS" w:eastAsia="Times New Roman" w:hAnsi="Trebuchet MS" w:cs="Times New Roman"/>
            <w:color w:val="0000FF"/>
            <w:sz w:val="24"/>
            <w:szCs w:val="24"/>
            <w:u w:val="single"/>
          </w:rPr>
          <w:t>http://en.wikipedia.org/wiki/Spooling</w:t>
        </w:r>
        <w:r w:rsidR="001D4638" w:rsidRPr="0067336C">
          <w:rPr>
            <w:rFonts w:ascii="Trebuchet MS" w:eastAsia="Times New Roman" w:hAnsi="Trebuchet MS" w:cs="Times New Roman"/>
            <w:sz w:val="24"/>
            <w:szCs w:val="24"/>
          </w:rPr>
          <w:fldChar w:fldCharType="end"/>
        </w:r>
      </w:ins>
    </w:p>
    <w:p w:rsidR="0067336C" w:rsidRPr="0067336C" w:rsidRDefault="0067336C" w:rsidP="0067336C">
      <w:pPr>
        <w:spacing w:after="0" w:line="240" w:lineRule="auto"/>
        <w:rPr>
          <w:ins w:id="32" w:author="Unknown"/>
          <w:rFonts w:ascii="Times New Roman" w:eastAsia="Times New Roman" w:hAnsi="Times New Roman" w:cs="Times New Roman"/>
          <w:sz w:val="24"/>
          <w:szCs w:val="24"/>
        </w:rPr>
      </w:pPr>
    </w:p>
    <w:p w:rsidR="0067336C" w:rsidRPr="0067336C" w:rsidRDefault="001D4638" w:rsidP="0067336C">
      <w:pPr>
        <w:spacing w:after="0" w:line="240" w:lineRule="auto"/>
        <w:rPr>
          <w:ins w:id="33" w:author="Unknown"/>
          <w:rFonts w:ascii="Times New Roman" w:eastAsia="Times New Roman" w:hAnsi="Times New Roman" w:cs="Times New Roman"/>
          <w:sz w:val="24"/>
          <w:szCs w:val="24"/>
        </w:rPr>
      </w:pPr>
      <w:ins w:id="34" w:author="Unknown">
        <w:r w:rsidRPr="001D4638">
          <w:rPr>
            <w:rFonts w:ascii="Times New Roman" w:eastAsia="Times New Roman" w:hAnsi="Times New Roman" w:cs="Times New Roman"/>
            <w:sz w:val="24"/>
            <w:szCs w:val="24"/>
          </w:rPr>
          <w:pict>
            <v:rect id="_x0000_i1051" style="width:0;height:1.5pt" o:hralign="center" o:hrstd="t" o:hr="t" fillcolor="#a0a0a0" stroked="f"/>
          </w:pict>
        </w:r>
      </w:ins>
    </w:p>
    <w:p w:rsidR="0067336C" w:rsidRPr="0067336C" w:rsidRDefault="0067336C" w:rsidP="0067336C">
      <w:pPr>
        <w:spacing w:after="0" w:line="240" w:lineRule="auto"/>
        <w:rPr>
          <w:ins w:id="35" w:author="Unknown"/>
          <w:rFonts w:ascii="Times New Roman" w:eastAsia="Times New Roman" w:hAnsi="Times New Roman" w:cs="Times New Roman"/>
          <w:sz w:val="24"/>
          <w:szCs w:val="24"/>
        </w:rPr>
      </w:pPr>
      <w:ins w:id="36"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3. Which of the following is an example of a spooled device?</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(a) The terminal used to enter the input data for the C program being executed</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(b) An output device used to print the output of a number of jobs.</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(c) The secondary memory device in a virtual storage system</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(d) The swapping area on a disk used by the swapper.</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(b)</w:t>
        </w:r>
      </w:ins>
    </w:p>
    <w:p w:rsidR="0067336C" w:rsidRPr="0067336C" w:rsidRDefault="001D4638" w:rsidP="0067336C">
      <w:pPr>
        <w:spacing w:after="0" w:line="240" w:lineRule="auto"/>
        <w:rPr>
          <w:ins w:id="37" w:author="Unknown"/>
          <w:rFonts w:ascii="Times New Roman" w:eastAsia="Times New Roman" w:hAnsi="Times New Roman" w:cs="Times New Roman"/>
          <w:sz w:val="24"/>
          <w:szCs w:val="24"/>
        </w:rPr>
      </w:pPr>
      <w:ins w:id="38" w:author="Unknown">
        <w:r w:rsidRPr="001D4638">
          <w:rPr>
            <w:rFonts w:ascii="Times New Roman" w:eastAsia="Times New Roman" w:hAnsi="Times New Roman" w:cs="Times New Roman"/>
            <w:sz w:val="24"/>
            <w:szCs w:val="24"/>
          </w:rPr>
          <w:pict>
            <v:rect id="_x0000_i1052" style="width:0;height:1.5pt" o:hralign="center" o:hrstd="t" o:hr="t" fillcolor="#a0a0a0" stroked="f"/>
          </w:pict>
        </w:r>
      </w:ins>
    </w:p>
    <w:p w:rsidR="0067336C" w:rsidRPr="0067336C" w:rsidRDefault="0067336C" w:rsidP="0067336C">
      <w:pPr>
        <w:spacing w:after="0" w:line="240" w:lineRule="auto"/>
        <w:rPr>
          <w:ins w:id="39" w:author="Unknown"/>
          <w:rFonts w:ascii="Times New Roman" w:eastAsia="Times New Roman" w:hAnsi="Times New Roman" w:cs="Times New Roman"/>
          <w:sz w:val="24"/>
          <w:szCs w:val="24"/>
        </w:rPr>
      </w:pPr>
      <w:ins w:id="40"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4. Which of the following is true?</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 xml:space="preserve">(a) Unless enabled, a CPU will not be able to process interrupts.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(b) Loop instructions cannot be interrupted till they complete.</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 xml:space="preserve">(c) A processor checks for interrupts before executing a new instruction.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(d) Only level triggered interrupts are possible on microprocessors</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r>
        <w:r w:rsidRPr="0067336C">
          <w:rPr>
            <w:rFonts w:ascii="Trebuchet MS" w:eastAsia="Times New Roman" w:hAnsi="Trebuchet MS" w:cs="Times New Roman"/>
            <w:sz w:val="24"/>
            <w:szCs w:val="24"/>
          </w:rPr>
          <w:lastRenderedPageBreak/>
          <w:t>Ans: option (a)</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Explanation: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Interrupts are unexpected events in a sequence of execution of instructions causing an interruption of the normal program flow.</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Option (b) is false.</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Option (c) depends upon the architecture of the processor.</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Option (d) is false because we have level-triggered interrupts and edge-triggered interrupts.</w:t>
        </w:r>
      </w:ins>
    </w:p>
    <w:p w:rsidR="0067336C" w:rsidRPr="0067336C" w:rsidRDefault="001D4638" w:rsidP="0067336C">
      <w:pPr>
        <w:spacing w:after="0" w:line="240" w:lineRule="auto"/>
        <w:rPr>
          <w:ins w:id="41" w:author="Unknown"/>
          <w:rFonts w:ascii="Times New Roman" w:eastAsia="Times New Roman" w:hAnsi="Times New Roman" w:cs="Times New Roman"/>
          <w:sz w:val="24"/>
          <w:szCs w:val="24"/>
        </w:rPr>
      </w:pPr>
      <w:ins w:id="42" w:author="Unknown">
        <w:r w:rsidRPr="001D4638">
          <w:rPr>
            <w:rFonts w:ascii="Times New Roman" w:eastAsia="Times New Roman" w:hAnsi="Times New Roman" w:cs="Times New Roman"/>
            <w:sz w:val="24"/>
            <w:szCs w:val="24"/>
          </w:rPr>
          <w:pict>
            <v:rect id="_x0000_i1053" style="width:0;height:1.5pt" o:hralign="center" o:hrstd="t" o:hr="t" fillcolor="#a0a0a0" stroked="f"/>
          </w:pict>
        </w:r>
      </w:ins>
    </w:p>
    <w:p w:rsidR="0067336C" w:rsidRPr="0067336C" w:rsidRDefault="0067336C" w:rsidP="0067336C">
      <w:pPr>
        <w:spacing w:after="0" w:line="240" w:lineRule="auto"/>
        <w:rPr>
          <w:ins w:id="43" w:author="Unknown"/>
          <w:rFonts w:ascii="Times New Roman" w:eastAsia="Times New Roman" w:hAnsi="Times New Roman" w:cs="Times New Roman"/>
          <w:sz w:val="24"/>
          <w:szCs w:val="24"/>
        </w:rPr>
      </w:pPr>
      <w:ins w:id="44"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5. System calls are usually invoked by using</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 xml:space="preserve">(a) a software interrupt     (b) polling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(c) an indirect jump         (d) a privileged instruction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(d)</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Explanation: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Software interrupt is generated as the result of the execution of the privileged instruction.</w:t>
        </w:r>
      </w:ins>
    </w:p>
    <w:p w:rsidR="0067336C" w:rsidRPr="0067336C" w:rsidRDefault="001D4638" w:rsidP="0067336C">
      <w:pPr>
        <w:spacing w:after="0" w:line="240" w:lineRule="auto"/>
        <w:rPr>
          <w:ins w:id="45" w:author="Unknown"/>
          <w:rFonts w:ascii="Times New Roman" w:eastAsia="Times New Roman" w:hAnsi="Times New Roman" w:cs="Times New Roman"/>
          <w:sz w:val="24"/>
          <w:szCs w:val="24"/>
        </w:rPr>
      </w:pPr>
      <w:ins w:id="46" w:author="Unknown">
        <w:r w:rsidRPr="001D4638">
          <w:rPr>
            <w:rFonts w:ascii="Times New Roman" w:eastAsia="Times New Roman" w:hAnsi="Times New Roman" w:cs="Times New Roman"/>
            <w:sz w:val="24"/>
            <w:szCs w:val="24"/>
          </w:rPr>
          <w:pict>
            <v:rect id="_x0000_i1054" style="width:0;height:1.5pt" o:hralign="center" o:hrstd="t" o:hr="t" fillcolor="#a0a0a0" stroked="f"/>
          </w:pict>
        </w:r>
      </w:ins>
    </w:p>
    <w:p w:rsidR="0067336C" w:rsidRPr="0067336C" w:rsidRDefault="0067336C" w:rsidP="0067336C">
      <w:pPr>
        <w:spacing w:after="0" w:line="240" w:lineRule="auto"/>
        <w:rPr>
          <w:ins w:id="47" w:author="Unknown"/>
          <w:rFonts w:ascii="Times New Roman" w:eastAsia="Times New Roman" w:hAnsi="Times New Roman" w:cs="Times New Roman"/>
          <w:sz w:val="24"/>
          <w:szCs w:val="24"/>
        </w:rPr>
      </w:pPr>
      <w:ins w:id="48"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6. A multi-user, multi-processing operating system cannot be implemented 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hardware that does not support</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 xml:space="preserve">(a) Address translation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(b) DMA for disk transfer</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 xml:space="preserve">(c) At least two modes of CPU execution (privileged and non-privileged)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(d) Demand paging</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(d)</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Explanation: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Requirements of a multi-user, multi-processing operating system are:-</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 xml:space="preserve">1) Address translation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2) DMA for disk transfer</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3) At least two modes of CPU execution (user mode and kernel mode)</w:t>
        </w:r>
      </w:ins>
    </w:p>
    <w:p w:rsidR="0067336C" w:rsidRPr="0067336C" w:rsidRDefault="001D4638" w:rsidP="0067336C">
      <w:pPr>
        <w:spacing w:after="0" w:line="240" w:lineRule="auto"/>
        <w:rPr>
          <w:ins w:id="49" w:author="Unknown"/>
          <w:rFonts w:ascii="Times New Roman" w:eastAsia="Times New Roman" w:hAnsi="Times New Roman" w:cs="Times New Roman"/>
          <w:sz w:val="24"/>
          <w:szCs w:val="24"/>
        </w:rPr>
      </w:pPr>
      <w:ins w:id="50" w:author="Unknown">
        <w:r w:rsidRPr="001D4638">
          <w:rPr>
            <w:rFonts w:ascii="Times New Roman" w:eastAsia="Times New Roman" w:hAnsi="Times New Roman" w:cs="Times New Roman"/>
            <w:sz w:val="24"/>
            <w:szCs w:val="24"/>
          </w:rPr>
          <w:pict>
            <v:rect id="_x0000_i1055" style="width:0;height:1.5pt" o:hralign="center" o:hrstd="t" o:hr="t" fillcolor="#a0a0a0" stroked="f"/>
          </w:pict>
        </w:r>
      </w:ins>
    </w:p>
    <w:p w:rsidR="0067336C" w:rsidRPr="0067336C" w:rsidRDefault="0067336C" w:rsidP="0067336C">
      <w:pPr>
        <w:spacing w:after="0" w:line="240" w:lineRule="auto"/>
        <w:rPr>
          <w:ins w:id="51" w:author="Unknown"/>
          <w:rFonts w:ascii="Times New Roman" w:eastAsia="Times New Roman" w:hAnsi="Times New Roman" w:cs="Times New Roman"/>
          <w:sz w:val="24"/>
          <w:szCs w:val="24"/>
        </w:rPr>
      </w:pPr>
      <w:ins w:id="52"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7. Which of the following actions is/are typically not performed by the operating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system when switching context from process A to process B?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(a) Saving current register values and restoring saved register values for process B.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(b) Changing address translation tables.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(c) Swapping out the memory image of process A to the disk.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(d) Invalidating the translation look-aside buffer.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(c)</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Explanation: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Swapping out the memory image of process to the disk occurs only when the process is suspended.</w:t>
        </w:r>
      </w:ins>
    </w:p>
    <w:p w:rsidR="0067336C" w:rsidRPr="0067336C" w:rsidRDefault="001D4638" w:rsidP="0067336C">
      <w:pPr>
        <w:spacing w:after="0" w:line="240" w:lineRule="auto"/>
        <w:rPr>
          <w:ins w:id="53" w:author="Unknown"/>
          <w:rFonts w:ascii="Times New Roman" w:eastAsia="Times New Roman" w:hAnsi="Times New Roman" w:cs="Times New Roman"/>
          <w:sz w:val="24"/>
          <w:szCs w:val="24"/>
        </w:rPr>
      </w:pPr>
      <w:ins w:id="54" w:author="Unknown">
        <w:r w:rsidRPr="001D4638">
          <w:rPr>
            <w:rFonts w:ascii="Times New Roman" w:eastAsia="Times New Roman" w:hAnsi="Times New Roman" w:cs="Times New Roman"/>
            <w:sz w:val="24"/>
            <w:szCs w:val="24"/>
          </w:rPr>
          <w:lastRenderedPageBreak/>
          <w:pict>
            <v:rect id="_x0000_i1056" style="width:0;height:1.5pt" o:hralign="center" o:hrstd="t" o:hr="t" fillcolor="#a0a0a0" stroked="f"/>
          </w:pict>
        </w:r>
      </w:ins>
    </w:p>
    <w:p w:rsidR="0067336C" w:rsidRPr="0067336C" w:rsidRDefault="0067336C" w:rsidP="0067336C">
      <w:pPr>
        <w:spacing w:after="0" w:line="240" w:lineRule="auto"/>
        <w:rPr>
          <w:ins w:id="55" w:author="Unknown"/>
          <w:rFonts w:ascii="Times New Roman" w:eastAsia="Times New Roman" w:hAnsi="Times New Roman" w:cs="Times New Roman"/>
          <w:sz w:val="24"/>
          <w:szCs w:val="24"/>
        </w:rPr>
      </w:pPr>
      <w:ins w:id="56" w:author="Unknown">
        <w:r w:rsidRPr="0067336C">
          <w:rPr>
            <w:rFonts w:ascii="Trebuchet MS" w:eastAsia="Times New Roman" w:hAnsi="Trebuchet MS" w:cs="Times New Roman"/>
            <w:sz w:val="24"/>
            <w:szCs w:val="24"/>
          </w:rPr>
          <w:t>8. A processor needs software interrupt to </w:t>
        </w:r>
      </w:ins>
    </w:p>
    <w:p w:rsidR="0067336C" w:rsidRPr="0067336C" w:rsidRDefault="0067336C" w:rsidP="0067336C">
      <w:pPr>
        <w:spacing w:after="0" w:line="240" w:lineRule="auto"/>
        <w:rPr>
          <w:ins w:id="57" w:author="Unknown"/>
          <w:rFonts w:ascii="Times New Roman" w:eastAsia="Times New Roman" w:hAnsi="Times New Roman" w:cs="Times New Roman"/>
          <w:sz w:val="24"/>
          <w:szCs w:val="24"/>
        </w:rPr>
      </w:pPr>
      <w:ins w:id="58" w:author="Unknown">
        <w:r w:rsidRPr="0067336C">
          <w:rPr>
            <w:rFonts w:ascii="Trebuchet MS" w:eastAsia="Times New Roman" w:hAnsi="Trebuchet MS" w:cs="Times New Roman"/>
            <w:sz w:val="24"/>
            <w:szCs w:val="24"/>
          </w:rPr>
          <w:t>(a) test the interrupt system of the processor </w:t>
        </w:r>
      </w:ins>
    </w:p>
    <w:p w:rsidR="0067336C" w:rsidRPr="0067336C" w:rsidRDefault="0067336C" w:rsidP="0067336C">
      <w:pPr>
        <w:spacing w:after="0" w:line="240" w:lineRule="auto"/>
        <w:rPr>
          <w:ins w:id="59" w:author="Unknown"/>
          <w:rFonts w:ascii="Times New Roman" w:eastAsia="Times New Roman" w:hAnsi="Times New Roman" w:cs="Times New Roman"/>
          <w:sz w:val="24"/>
          <w:szCs w:val="24"/>
        </w:rPr>
      </w:pPr>
      <w:ins w:id="60" w:author="Unknown">
        <w:r w:rsidRPr="0067336C">
          <w:rPr>
            <w:rFonts w:ascii="Trebuchet MS" w:eastAsia="Times New Roman" w:hAnsi="Trebuchet MS" w:cs="Times New Roman"/>
            <w:sz w:val="24"/>
            <w:szCs w:val="24"/>
          </w:rPr>
          <w:t>(b) implement co-routines </w:t>
        </w:r>
      </w:ins>
    </w:p>
    <w:p w:rsidR="0067336C" w:rsidRPr="0067336C" w:rsidRDefault="0067336C" w:rsidP="0067336C">
      <w:pPr>
        <w:spacing w:after="0" w:line="240" w:lineRule="auto"/>
        <w:rPr>
          <w:ins w:id="61" w:author="Unknown"/>
          <w:rFonts w:ascii="Times New Roman" w:eastAsia="Times New Roman" w:hAnsi="Times New Roman" w:cs="Times New Roman"/>
          <w:sz w:val="24"/>
          <w:szCs w:val="24"/>
        </w:rPr>
      </w:pPr>
      <w:ins w:id="62" w:author="Unknown">
        <w:r w:rsidRPr="0067336C">
          <w:rPr>
            <w:rFonts w:ascii="Trebuchet MS" w:eastAsia="Times New Roman" w:hAnsi="Trebuchet MS" w:cs="Times New Roman"/>
            <w:sz w:val="24"/>
            <w:szCs w:val="24"/>
          </w:rPr>
          <w:t>(c) obtain system services which need execution of privileged instructions </w:t>
        </w:r>
      </w:ins>
    </w:p>
    <w:p w:rsidR="0067336C" w:rsidRPr="0067336C" w:rsidRDefault="0067336C" w:rsidP="0067336C">
      <w:pPr>
        <w:spacing w:after="0" w:line="240" w:lineRule="auto"/>
        <w:rPr>
          <w:ins w:id="63" w:author="Unknown"/>
          <w:rFonts w:ascii="Times New Roman" w:eastAsia="Times New Roman" w:hAnsi="Times New Roman" w:cs="Times New Roman"/>
          <w:sz w:val="24"/>
          <w:szCs w:val="24"/>
        </w:rPr>
      </w:pPr>
      <w:ins w:id="64" w:author="Unknown">
        <w:r w:rsidRPr="0067336C">
          <w:rPr>
            <w:rFonts w:ascii="Trebuchet MS" w:eastAsia="Times New Roman" w:hAnsi="Trebuchet MS" w:cs="Times New Roman"/>
            <w:sz w:val="24"/>
            <w:szCs w:val="24"/>
          </w:rPr>
          <w:t>(d) return from subroutine</w:t>
        </w:r>
      </w:ins>
    </w:p>
    <w:p w:rsidR="0067336C" w:rsidRPr="0067336C" w:rsidRDefault="0067336C" w:rsidP="0067336C">
      <w:pPr>
        <w:spacing w:after="0" w:line="240" w:lineRule="auto"/>
        <w:rPr>
          <w:ins w:id="65" w:author="Unknown"/>
          <w:rFonts w:ascii="Times New Roman" w:eastAsia="Times New Roman" w:hAnsi="Times New Roman" w:cs="Times New Roman"/>
          <w:sz w:val="24"/>
          <w:szCs w:val="24"/>
        </w:rPr>
      </w:pPr>
    </w:p>
    <w:p w:rsidR="0067336C" w:rsidRPr="0067336C" w:rsidRDefault="0067336C" w:rsidP="0067336C">
      <w:pPr>
        <w:spacing w:after="0" w:line="240" w:lineRule="auto"/>
        <w:rPr>
          <w:ins w:id="66" w:author="Unknown"/>
          <w:rFonts w:ascii="Times New Roman" w:eastAsia="Times New Roman" w:hAnsi="Times New Roman" w:cs="Times New Roman"/>
          <w:sz w:val="24"/>
          <w:szCs w:val="24"/>
        </w:rPr>
      </w:pPr>
      <w:ins w:id="67" w:author="Unknown">
        <w:r w:rsidRPr="0067336C">
          <w:rPr>
            <w:rFonts w:ascii="Trebuchet MS" w:eastAsia="Times New Roman" w:hAnsi="Trebuchet MS" w:cs="Times New Roman"/>
            <w:sz w:val="24"/>
            <w:szCs w:val="24"/>
          </w:rPr>
          <w:t>Ans: option (c)</w:t>
        </w:r>
      </w:ins>
    </w:p>
    <w:p w:rsidR="0067336C" w:rsidRPr="0067336C" w:rsidRDefault="001D4638" w:rsidP="0067336C">
      <w:pPr>
        <w:spacing w:after="0" w:line="240" w:lineRule="auto"/>
        <w:rPr>
          <w:ins w:id="68" w:author="Unknown"/>
          <w:rFonts w:ascii="Times New Roman" w:eastAsia="Times New Roman" w:hAnsi="Times New Roman" w:cs="Times New Roman"/>
          <w:sz w:val="24"/>
          <w:szCs w:val="24"/>
        </w:rPr>
      </w:pPr>
      <w:ins w:id="69" w:author="Unknown">
        <w:r w:rsidRPr="001D4638">
          <w:rPr>
            <w:rFonts w:ascii="Times New Roman" w:eastAsia="Times New Roman" w:hAnsi="Times New Roman" w:cs="Times New Roman"/>
            <w:sz w:val="24"/>
            <w:szCs w:val="24"/>
          </w:rPr>
          <w:pict>
            <v:rect id="_x0000_i1057" style="width:0;height:1.5pt" o:hralign="center" o:hrstd="t" o:hr="t" fillcolor="#a0a0a0" stroked="f"/>
          </w:pict>
        </w:r>
      </w:ins>
    </w:p>
    <w:p w:rsidR="0067336C" w:rsidRPr="0067336C" w:rsidRDefault="0067336C" w:rsidP="0067336C">
      <w:pPr>
        <w:spacing w:after="0" w:line="240" w:lineRule="auto"/>
        <w:rPr>
          <w:ins w:id="70" w:author="Unknown"/>
          <w:rFonts w:ascii="Times New Roman" w:eastAsia="Times New Roman" w:hAnsi="Times New Roman" w:cs="Times New Roman"/>
          <w:sz w:val="24"/>
          <w:szCs w:val="24"/>
        </w:rPr>
      </w:pPr>
      <w:ins w:id="71"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9. A CPU has two modes-privileged and non-privileged. In order to change the mode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from privileged to non-privileged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(a) a hardware interrupt is needed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(b) a software interrupt is needed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(c) a privileged instruction (which does not generate an interrupt) is needed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(d) a non-privileged instruction (which does not generate an interrupt) is needed</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(c)</w:t>
        </w:r>
      </w:ins>
    </w:p>
    <w:p w:rsidR="00484D49" w:rsidRDefault="00484D49" w:rsidP="0067336C">
      <w:pPr>
        <w:spacing w:after="0" w:line="240" w:lineRule="auto"/>
        <w:rPr>
          <w:rFonts w:ascii="Trebuchet MS" w:eastAsia="Times New Roman" w:hAnsi="Trebuchet MS" w:cs="Times New Roman"/>
          <w:sz w:val="24"/>
          <w:szCs w:val="24"/>
        </w:rPr>
      </w:pPr>
    </w:p>
    <w:p w:rsidR="0067336C" w:rsidRPr="0067336C" w:rsidRDefault="0067336C" w:rsidP="0067336C">
      <w:pPr>
        <w:spacing w:after="0" w:line="240" w:lineRule="auto"/>
        <w:rPr>
          <w:ins w:id="72" w:author="Unknown"/>
          <w:rFonts w:ascii="Times New Roman" w:eastAsia="Times New Roman" w:hAnsi="Times New Roman" w:cs="Times New Roman"/>
          <w:sz w:val="24"/>
          <w:szCs w:val="24"/>
        </w:rPr>
      </w:pPr>
      <w:ins w:id="73" w:author="Unknown">
        <w:r w:rsidRPr="0067336C">
          <w:rPr>
            <w:rFonts w:ascii="Trebuchet MS" w:eastAsia="Times New Roman" w:hAnsi="Trebuchet MS" w:cs="Times New Roman"/>
            <w:sz w:val="24"/>
            <w:szCs w:val="24"/>
          </w:rPr>
          <w:t>10. Which of the following does not interrupt a running process?  </w:t>
        </w:r>
      </w:ins>
    </w:p>
    <w:p w:rsidR="0067336C" w:rsidRPr="0067336C" w:rsidRDefault="0067336C" w:rsidP="0067336C">
      <w:pPr>
        <w:spacing w:after="0" w:line="240" w:lineRule="auto"/>
        <w:rPr>
          <w:ins w:id="74" w:author="Unknown"/>
          <w:rFonts w:ascii="Times New Roman" w:eastAsia="Times New Roman" w:hAnsi="Times New Roman" w:cs="Times New Roman"/>
          <w:sz w:val="24"/>
          <w:szCs w:val="24"/>
        </w:rPr>
      </w:pPr>
      <w:ins w:id="75" w:author="Unknown">
        <w:r w:rsidRPr="0067336C">
          <w:rPr>
            <w:rFonts w:ascii="Trebuchet MS" w:eastAsia="Times New Roman" w:hAnsi="Trebuchet MS" w:cs="Times New Roman"/>
            <w:sz w:val="24"/>
            <w:szCs w:val="24"/>
          </w:rPr>
          <w:t>(a) A device                   (b) Timer  </w:t>
        </w:r>
      </w:ins>
    </w:p>
    <w:p w:rsidR="0067336C" w:rsidRPr="0067336C" w:rsidRDefault="0067336C" w:rsidP="0067336C">
      <w:pPr>
        <w:spacing w:after="0" w:line="240" w:lineRule="auto"/>
        <w:rPr>
          <w:ins w:id="76" w:author="Unknown"/>
          <w:rFonts w:ascii="Times New Roman" w:eastAsia="Times New Roman" w:hAnsi="Times New Roman" w:cs="Times New Roman"/>
          <w:sz w:val="24"/>
          <w:szCs w:val="24"/>
        </w:rPr>
      </w:pPr>
      <w:ins w:id="77" w:author="Unknown">
        <w:r w:rsidRPr="0067336C">
          <w:rPr>
            <w:rFonts w:ascii="Trebuchet MS" w:eastAsia="Times New Roman" w:hAnsi="Trebuchet MS" w:cs="Times New Roman"/>
            <w:sz w:val="24"/>
            <w:szCs w:val="24"/>
          </w:rPr>
          <w:t>(c) Scheduler process      (d) Power failure </w:t>
        </w:r>
      </w:ins>
    </w:p>
    <w:p w:rsidR="0067336C" w:rsidRPr="0067336C" w:rsidRDefault="0067336C" w:rsidP="0067336C">
      <w:pPr>
        <w:spacing w:after="0" w:line="240" w:lineRule="auto"/>
        <w:rPr>
          <w:ins w:id="78" w:author="Unknown"/>
          <w:rFonts w:ascii="Times New Roman" w:eastAsia="Times New Roman" w:hAnsi="Times New Roman" w:cs="Times New Roman"/>
          <w:sz w:val="24"/>
          <w:szCs w:val="24"/>
        </w:rPr>
      </w:pPr>
    </w:p>
    <w:p w:rsidR="0067336C" w:rsidRPr="0067336C" w:rsidRDefault="0067336C" w:rsidP="0067336C">
      <w:pPr>
        <w:spacing w:after="0" w:line="240" w:lineRule="auto"/>
        <w:rPr>
          <w:ins w:id="79" w:author="Unknown"/>
          <w:rFonts w:ascii="Times New Roman" w:eastAsia="Times New Roman" w:hAnsi="Times New Roman" w:cs="Times New Roman"/>
          <w:sz w:val="24"/>
          <w:szCs w:val="24"/>
        </w:rPr>
      </w:pPr>
      <w:ins w:id="80" w:author="Unknown">
        <w:r w:rsidRPr="0067336C">
          <w:rPr>
            <w:rFonts w:ascii="Trebuchet MS" w:eastAsia="Times New Roman" w:hAnsi="Trebuchet MS" w:cs="Times New Roman"/>
            <w:sz w:val="24"/>
            <w:szCs w:val="24"/>
          </w:rPr>
          <w:t>Ans: option (c)</w:t>
        </w:r>
      </w:ins>
    </w:p>
    <w:p w:rsidR="0067336C" w:rsidRPr="0067336C" w:rsidRDefault="0067336C" w:rsidP="0067336C">
      <w:pPr>
        <w:spacing w:after="0" w:line="240" w:lineRule="auto"/>
        <w:rPr>
          <w:ins w:id="81" w:author="Unknown"/>
          <w:rFonts w:ascii="Times New Roman" w:eastAsia="Times New Roman" w:hAnsi="Times New Roman" w:cs="Times New Roman"/>
          <w:sz w:val="24"/>
          <w:szCs w:val="24"/>
        </w:rPr>
      </w:pPr>
      <w:ins w:id="82" w:author="Unknown">
        <w:r w:rsidRPr="0067336C">
          <w:rPr>
            <w:rFonts w:ascii="Trebuchet MS" w:eastAsia="Times New Roman" w:hAnsi="Trebuchet MS" w:cs="Times New Roman"/>
            <w:sz w:val="24"/>
            <w:szCs w:val="24"/>
          </w:rPr>
          <w:t>Explanation:</w:t>
        </w:r>
      </w:ins>
    </w:p>
    <w:p w:rsidR="0067336C" w:rsidRPr="0067336C" w:rsidRDefault="0067336C" w:rsidP="0067336C">
      <w:pPr>
        <w:spacing w:after="0" w:line="240" w:lineRule="auto"/>
        <w:rPr>
          <w:ins w:id="83" w:author="Unknown"/>
          <w:rFonts w:ascii="Times New Roman" w:eastAsia="Times New Roman" w:hAnsi="Times New Roman" w:cs="Times New Roman"/>
          <w:sz w:val="24"/>
          <w:szCs w:val="24"/>
        </w:rPr>
      </w:pPr>
      <w:ins w:id="84" w:author="Unknown">
        <w:r w:rsidRPr="0067336C">
          <w:rPr>
            <w:rFonts w:ascii="Trebuchet MS" w:eastAsia="Times New Roman" w:hAnsi="Trebuchet MS" w:cs="Times New Roman"/>
            <w:sz w:val="24"/>
            <w:szCs w:val="24"/>
          </w:rPr>
          <w:t>Scheduler process is to determine which process next should run in the CPU. It does not interrupt any running process.</w:t>
        </w:r>
      </w:ins>
    </w:p>
    <w:p w:rsidR="0067336C" w:rsidRPr="0067336C" w:rsidRDefault="001D4638" w:rsidP="0067336C">
      <w:pPr>
        <w:spacing w:after="0" w:line="240" w:lineRule="auto"/>
        <w:rPr>
          <w:ins w:id="85" w:author="Unknown"/>
          <w:rFonts w:ascii="Times New Roman" w:eastAsia="Times New Roman" w:hAnsi="Times New Roman" w:cs="Times New Roman"/>
          <w:sz w:val="24"/>
          <w:szCs w:val="24"/>
        </w:rPr>
      </w:pPr>
      <w:ins w:id="86" w:author="Unknown">
        <w:r w:rsidRPr="001D4638">
          <w:rPr>
            <w:rFonts w:ascii="Times New Roman" w:eastAsia="Times New Roman" w:hAnsi="Times New Roman" w:cs="Times New Roman"/>
            <w:sz w:val="24"/>
            <w:szCs w:val="24"/>
          </w:rPr>
          <w:pict>
            <v:rect id="_x0000_i1058" style="width:0;height:1.5pt" o:hralign="center" o:hrstd="t" o:hr="t" fillcolor="#a0a0a0" stroked="f"/>
          </w:pict>
        </w:r>
      </w:ins>
    </w:p>
    <w:p w:rsidR="0067336C" w:rsidRPr="0067336C" w:rsidRDefault="0067336C" w:rsidP="0067336C">
      <w:pPr>
        <w:spacing w:after="240" w:line="240" w:lineRule="auto"/>
        <w:rPr>
          <w:ins w:id="87" w:author="Unknown"/>
          <w:rFonts w:ascii="Times New Roman" w:eastAsia="Times New Roman" w:hAnsi="Times New Roman" w:cs="Times New Roman"/>
          <w:sz w:val="24"/>
          <w:szCs w:val="24"/>
        </w:rPr>
      </w:pPr>
      <w:ins w:id="88"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11. Which of the following need not necessarily be saved on a context switch between processes?</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(a) General purpose registers</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(b) Translation look-aside buffer</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(c) Program counter</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(d) All of the above</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(b)</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Explanation:</w:t>
        </w:r>
      </w:ins>
    </w:p>
    <w:p w:rsidR="0067336C" w:rsidRPr="0067336C" w:rsidRDefault="0067336C" w:rsidP="0067336C">
      <w:pPr>
        <w:spacing w:after="0" w:line="240" w:lineRule="auto"/>
        <w:jc w:val="both"/>
        <w:rPr>
          <w:ins w:id="89" w:author="Unknown"/>
          <w:rFonts w:ascii="Times New Roman" w:eastAsia="Times New Roman" w:hAnsi="Times New Roman" w:cs="Times New Roman"/>
          <w:sz w:val="24"/>
          <w:szCs w:val="24"/>
        </w:rPr>
      </w:pPr>
      <w:ins w:id="90" w:author="Unknown">
        <w:r w:rsidRPr="0067336C">
          <w:rPr>
            <w:rFonts w:ascii="Trebuchet MS" w:eastAsia="Times New Roman" w:hAnsi="Trebuchet MS" w:cs="Times New Roman"/>
            <w:sz w:val="24"/>
            <w:szCs w:val="24"/>
          </w:rPr>
          <w:t>A Translation lookaside buffer (TLB) is a CPU cache that memory management hardware uses to improve virtual address translation speed. On a context switch, some TLB entries can become invalid, since the virtual-to-physical mapping is different. The simplest strategy to deal with this is to completely flush the TLB.</w:t>
        </w:r>
      </w:ins>
    </w:p>
    <w:p w:rsidR="0067336C" w:rsidRPr="0067336C" w:rsidRDefault="001D4638" w:rsidP="0067336C">
      <w:pPr>
        <w:spacing w:after="0" w:line="240" w:lineRule="auto"/>
        <w:rPr>
          <w:ins w:id="91" w:author="Unknown"/>
          <w:rFonts w:ascii="Times New Roman" w:eastAsia="Times New Roman" w:hAnsi="Times New Roman" w:cs="Times New Roman"/>
          <w:sz w:val="24"/>
          <w:szCs w:val="24"/>
        </w:rPr>
      </w:pPr>
      <w:ins w:id="92" w:author="Unknown">
        <w:r w:rsidRPr="0067336C">
          <w:rPr>
            <w:rFonts w:ascii="Trebuchet MS" w:eastAsia="Times New Roman" w:hAnsi="Trebuchet MS" w:cs="Times New Roman"/>
            <w:i/>
            <w:iCs/>
            <w:sz w:val="24"/>
            <w:szCs w:val="24"/>
          </w:rPr>
          <w:fldChar w:fldCharType="begin"/>
        </w:r>
        <w:r w:rsidR="0067336C" w:rsidRPr="0067336C">
          <w:rPr>
            <w:rFonts w:ascii="Trebuchet MS" w:eastAsia="Times New Roman" w:hAnsi="Trebuchet MS" w:cs="Times New Roman"/>
            <w:i/>
            <w:iCs/>
            <w:sz w:val="24"/>
            <w:szCs w:val="24"/>
          </w:rPr>
          <w:instrText xml:space="preserve"> HYPERLINK "http://en.wikipedia.org/wiki/Translation_lookaside_buffer" \t "_blank" </w:instrText>
        </w:r>
        <w:r w:rsidRPr="0067336C">
          <w:rPr>
            <w:rFonts w:ascii="Trebuchet MS" w:eastAsia="Times New Roman" w:hAnsi="Trebuchet MS" w:cs="Times New Roman"/>
            <w:i/>
            <w:iCs/>
            <w:sz w:val="24"/>
            <w:szCs w:val="24"/>
          </w:rPr>
          <w:fldChar w:fldCharType="separate"/>
        </w:r>
        <w:r w:rsidR="0067336C" w:rsidRPr="0067336C">
          <w:rPr>
            <w:rFonts w:ascii="Trebuchet MS" w:eastAsia="Times New Roman" w:hAnsi="Trebuchet MS" w:cs="Times New Roman"/>
            <w:i/>
            <w:iCs/>
            <w:color w:val="0000FF"/>
            <w:sz w:val="24"/>
            <w:szCs w:val="24"/>
            <w:u w:val="single"/>
          </w:rPr>
          <w:t>CLICK TO KNOW MORE</w:t>
        </w:r>
        <w:r w:rsidRPr="0067336C">
          <w:rPr>
            <w:rFonts w:ascii="Trebuchet MS" w:eastAsia="Times New Roman" w:hAnsi="Trebuchet MS" w:cs="Times New Roman"/>
            <w:i/>
            <w:iCs/>
            <w:sz w:val="24"/>
            <w:szCs w:val="24"/>
          </w:rPr>
          <w:fldChar w:fldCharType="end"/>
        </w:r>
      </w:ins>
    </w:p>
    <w:p w:rsidR="0067336C" w:rsidRPr="0067336C" w:rsidRDefault="001D4638" w:rsidP="0067336C">
      <w:pPr>
        <w:spacing w:after="0" w:line="240" w:lineRule="auto"/>
        <w:rPr>
          <w:ins w:id="93" w:author="Unknown"/>
          <w:rFonts w:ascii="Times New Roman" w:eastAsia="Times New Roman" w:hAnsi="Times New Roman" w:cs="Times New Roman"/>
          <w:sz w:val="24"/>
          <w:szCs w:val="24"/>
        </w:rPr>
      </w:pPr>
      <w:ins w:id="94" w:author="Unknown">
        <w:r w:rsidRPr="001D4638">
          <w:rPr>
            <w:rFonts w:ascii="Times New Roman" w:eastAsia="Times New Roman" w:hAnsi="Times New Roman" w:cs="Times New Roman"/>
            <w:sz w:val="24"/>
            <w:szCs w:val="24"/>
          </w:rPr>
          <w:pict>
            <v:rect id="_x0000_i1059" style="width:0;height:1.5pt" o:hralign="center" o:hrstd="t" o:hr="t" fillcolor="#a0a0a0" stroked="f"/>
          </w:pict>
        </w:r>
      </w:ins>
    </w:p>
    <w:p w:rsidR="0067336C" w:rsidRPr="0067336C" w:rsidRDefault="0067336C" w:rsidP="0067336C">
      <w:pPr>
        <w:spacing w:after="0" w:line="240" w:lineRule="auto"/>
        <w:jc w:val="both"/>
        <w:rPr>
          <w:ins w:id="95" w:author="Unknown"/>
          <w:rFonts w:ascii="Times New Roman" w:eastAsia="Times New Roman" w:hAnsi="Times New Roman" w:cs="Times New Roman"/>
          <w:sz w:val="24"/>
          <w:szCs w:val="24"/>
        </w:rPr>
      </w:pPr>
      <w:ins w:id="96" w:author="Unknown">
        <w:r w:rsidRPr="0067336C">
          <w:rPr>
            <w:rFonts w:ascii="Trebuchet MS" w:eastAsia="Times New Roman" w:hAnsi="Trebuchet MS" w:cs="Times New Roman"/>
            <w:sz w:val="24"/>
            <w:szCs w:val="24"/>
          </w:rPr>
          <w:lastRenderedPageBreak/>
          <w:t>12. Which combination of the following features will suffice to characterize an OS as a multi-programmed OS? </w:t>
        </w:r>
      </w:ins>
    </w:p>
    <w:p w:rsidR="0067336C" w:rsidRPr="0067336C" w:rsidRDefault="0067336C" w:rsidP="0067336C">
      <w:pPr>
        <w:spacing w:after="0" w:line="240" w:lineRule="auto"/>
        <w:jc w:val="both"/>
        <w:rPr>
          <w:ins w:id="97" w:author="Unknown"/>
          <w:rFonts w:ascii="Times New Roman" w:eastAsia="Times New Roman" w:hAnsi="Times New Roman" w:cs="Times New Roman"/>
          <w:sz w:val="24"/>
          <w:szCs w:val="24"/>
        </w:rPr>
      </w:pPr>
      <w:ins w:id="98" w:author="Unknown">
        <w:r w:rsidRPr="0067336C">
          <w:rPr>
            <w:rFonts w:ascii="Trebuchet MS" w:eastAsia="Times New Roman" w:hAnsi="Trebuchet MS" w:cs="Times New Roman"/>
            <w:sz w:val="24"/>
            <w:szCs w:val="24"/>
          </w:rPr>
          <w:t>(A) More than one program may  be loaded into main memory at the same time for execution. </w:t>
        </w:r>
      </w:ins>
    </w:p>
    <w:p w:rsidR="0067336C" w:rsidRPr="0067336C" w:rsidRDefault="0067336C" w:rsidP="0067336C">
      <w:pPr>
        <w:spacing w:after="0" w:line="240" w:lineRule="auto"/>
        <w:jc w:val="both"/>
        <w:rPr>
          <w:ins w:id="99" w:author="Unknown"/>
          <w:rFonts w:ascii="Times New Roman" w:eastAsia="Times New Roman" w:hAnsi="Times New Roman" w:cs="Times New Roman"/>
          <w:sz w:val="24"/>
          <w:szCs w:val="24"/>
        </w:rPr>
      </w:pPr>
      <w:ins w:id="100" w:author="Unknown">
        <w:r w:rsidRPr="0067336C">
          <w:rPr>
            <w:rFonts w:ascii="Trebuchet MS" w:eastAsia="Times New Roman" w:hAnsi="Trebuchet MS" w:cs="Times New Roman"/>
            <w:sz w:val="24"/>
            <w:szCs w:val="24"/>
          </w:rPr>
          <w:t>(B) If a program waits for certain events such as I/O, another program is immediately scheduled for execution. </w:t>
        </w:r>
      </w:ins>
    </w:p>
    <w:p w:rsidR="0067336C" w:rsidRPr="0067336C" w:rsidRDefault="0067336C" w:rsidP="0067336C">
      <w:pPr>
        <w:spacing w:after="0" w:line="240" w:lineRule="auto"/>
        <w:jc w:val="both"/>
        <w:rPr>
          <w:ins w:id="101" w:author="Unknown"/>
          <w:rFonts w:ascii="Times New Roman" w:eastAsia="Times New Roman" w:hAnsi="Times New Roman" w:cs="Times New Roman"/>
          <w:sz w:val="24"/>
          <w:szCs w:val="24"/>
        </w:rPr>
      </w:pPr>
      <w:ins w:id="102" w:author="Unknown">
        <w:r w:rsidRPr="0067336C">
          <w:rPr>
            <w:rFonts w:ascii="Trebuchet MS" w:eastAsia="Times New Roman" w:hAnsi="Trebuchet MS" w:cs="Times New Roman"/>
            <w:sz w:val="24"/>
            <w:szCs w:val="24"/>
          </w:rPr>
          <w:t>(C) If the execution of a program terminates, another program is immediately scheduled for execution. </w:t>
        </w:r>
      </w:ins>
    </w:p>
    <w:p w:rsidR="0067336C" w:rsidRPr="0067336C" w:rsidRDefault="0067336C" w:rsidP="0067336C">
      <w:pPr>
        <w:spacing w:after="0" w:line="240" w:lineRule="auto"/>
        <w:rPr>
          <w:ins w:id="103" w:author="Unknown"/>
          <w:rFonts w:ascii="Times New Roman" w:eastAsia="Times New Roman" w:hAnsi="Times New Roman" w:cs="Times New Roman"/>
          <w:sz w:val="24"/>
          <w:szCs w:val="24"/>
        </w:rPr>
      </w:pPr>
      <w:ins w:id="104" w:author="Unknown">
        <w:r w:rsidRPr="0067336C">
          <w:rPr>
            <w:rFonts w:ascii="Trebuchet MS" w:eastAsia="Times New Roman" w:hAnsi="Trebuchet MS" w:cs="Times New Roman"/>
            <w:sz w:val="24"/>
            <w:szCs w:val="24"/>
          </w:rPr>
          <w:t>(a) A                    (b) A and B                (c) A and C              (d) A, B and C</w:t>
        </w:r>
      </w:ins>
    </w:p>
    <w:p w:rsidR="0067336C" w:rsidRPr="0067336C" w:rsidRDefault="0067336C" w:rsidP="0067336C">
      <w:pPr>
        <w:spacing w:after="0" w:line="240" w:lineRule="auto"/>
        <w:rPr>
          <w:ins w:id="105" w:author="Unknown"/>
          <w:rFonts w:ascii="Times New Roman" w:eastAsia="Times New Roman" w:hAnsi="Times New Roman" w:cs="Times New Roman"/>
          <w:sz w:val="24"/>
          <w:szCs w:val="24"/>
        </w:rPr>
      </w:pPr>
    </w:p>
    <w:p w:rsidR="0067336C" w:rsidRPr="0067336C" w:rsidRDefault="0067336C" w:rsidP="0067336C">
      <w:pPr>
        <w:spacing w:after="0" w:line="240" w:lineRule="auto"/>
        <w:rPr>
          <w:ins w:id="106" w:author="Unknown"/>
          <w:rFonts w:ascii="Times New Roman" w:eastAsia="Times New Roman" w:hAnsi="Times New Roman" w:cs="Times New Roman"/>
          <w:sz w:val="24"/>
          <w:szCs w:val="24"/>
        </w:rPr>
      </w:pPr>
      <w:ins w:id="107" w:author="Unknown">
        <w:r w:rsidRPr="0067336C">
          <w:rPr>
            <w:rFonts w:ascii="Trebuchet MS" w:eastAsia="Times New Roman" w:hAnsi="Trebuchet MS" w:cs="Times New Roman"/>
            <w:sz w:val="24"/>
            <w:szCs w:val="24"/>
          </w:rPr>
          <w:t>Ans: option (a)</w:t>
        </w:r>
      </w:ins>
    </w:p>
    <w:p w:rsidR="0067336C" w:rsidRPr="0067336C" w:rsidRDefault="0067336C" w:rsidP="0067336C">
      <w:pPr>
        <w:spacing w:after="0" w:line="240" w:lineRule="auto"/>
        <w:rPr>
          <w:ins w:id="108" w:author="Unknown"/>
          <w:rFonts w:ascii="Times New Roman" w:eastAsia="Times New Roman" w:hAnsi="Times New Roman" w:cs="Times New Roman"/>
          <w:sz w:val="24"/>
          <w:szCs w:val="24"/>
        </w:rPr>
      </w:pPr>
      <w:ins w:id="109" w:author="Unknown">
        <w:r w:rsidRPr="0067336C">
          <w:rPr>
            <w:rFonts w:ascii="Trebuchet MS" w:eastAsia="Times New Roman" w:hAnsi="Trebuchet MS" w:cs="Times New Roman"/>
            <w:sz w:val="24"/>
            <w:szCs w:val="24"/>
          </w:rPr>
          <w:t>Explanation:</w:t>
        </w:r>
      </w:ins>
    </w:p>
    <w:p w:rsidR="0067336C" w:rsidRPr="0067336C" w:rsidRDefault="0067336C" w:rsidP="0067336C">
      <w:pPr>
        <w:spacing w:after="0" w:line="240" w:lineRule="auto"/>
        <w:rPr>
          <w:ins w:id="110" w:author="Unknown"/>
          <w:rFonts w:ascii="Times New Roman" w:eastAsia="Times New Roman" w:hAnsi="Times New Roman" w:cs="Times New Roman"/>
          <w:sz w:val="24"/>
          <w:szCs w:val="24"/>
        </w:rPr>
      </w:pPr>
      <w:ins w:id="111" w:author="Unknown">
        <w:r w:rsidRPr="0067336C">
          <w:rPr>
            <w:rFonts w:ascii="Trebuchet MS" w:eastAsia="Times New Roman" w:hAnsi="Trebuchet MS" w:cs="Times New Roman"/>
            <w:sz w:val="24"/>
            <w:szCs w:val="24"/>
          </w:rPr>
          <w:t>Ability of the operating system to manage and hold multiple programs in the memory is known as multi-programmed OS.</w:t>
        </w:r>
      </w:ins>
    </w:p>
    <w:p w:rsidR="0067336C" w:rsidRPr="0067336C" w:rsidRDefault="001D4638" w:rsidP="0067336C">
      <w:pPr>
        <w:spacing w:after="0" w:line="240" w:lineRule="auto"/>
        <w:rPr>
          <w:ins w:id="112" w:author="Unknown"/>
          <w:rFonts w:ascii="Times New Roman" w:eastAsia="Times New Roman" w:hAnsi="Times New Roman" w:cs="Times New Roman"/>
          <w:sz w:val="24"/>
          <w:szCs w:val="24"/>
        </w:rPr>
      </w:pPr>
      <w:ins w:id="113" w:author="Unknown">
        <w:r w:rsidRPr="001D4638">
          <w:rPr>
            <w:rFonts w:ascii="Times New Roman" w:eastAsia="Times New Roman" w:hAnsi="Times New Roman" w:cs="Times New Roman"/>
            <w:sz w:val="24"/>
            <w:szCs w:val="24"/>
          </w:rPr>
          <w:pict>
            <v:rect id="_x0000_i1060" style="width:0;height:1.5pt" o:hralign="center" o:hrstd="t" o:hr="t" fillcolor="#a0a0a0" stroked="f"/>
          </w:pict>
        </w:r>
      </w:ins>
    </w:p>
    <w:p w:rsidR="0067336C" w:rsidRPr="0067336C" w:rsidRDefault="0067336C" w:rsidP="0067336C">
      <w:pPr>
        <w:spacing w:after="0" w:line="240" w:lineRule="auto"/>
        <w:jc w:val="both"/>
        <w:rPr>
          <w:ins w:id="114" w:author="Unknown"/>
          <w:rFonts w:ascii="Times New Roman" w:eastAsia="Times New Roman" w:hAnsi="Times New Roman" w:cs="Times New Roman"/>
          <w:sz w:val="24"/>
          <w:szCs w:val="24"/>
        </w:rPr>
      </w:pPr>
      <w:ins w:id="115"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13. A process executes the code</w:t>
        </w:r>
        <w:r w:rsidRPr="0067336C">
          <w:rPr>
            <w:rFonts w:ascii="Times New Roman" w:eastAsia="Times New Roman" w:hAnsi="Times New Roman" w:cs="Times New Roman"/>
            <w:sz w:val="24"/>
            <w:szCs w:val="24"/>
          </w:rPr>
          <w:br/>
        </w:r>
        <w:r w:rsidRPr="0067336C">
          <w:rPr>
            <w:rFonts w:ascii="Courier New" w:eastAsia="Times New Roman" w:hAnsi="Courier New" w:cs="Courier New"/>
            <w:sz w:val="24"/>
            <w:szCs w:val="24"/>
          </w:rPr>
          <w:t>   fork ();</w:t>
        </w:r>
        <w:r w:rsidRPr="0067336C">
          <w:rPr>
            <w:rFonts w:ascii="Times New Roman" w:eastAsia="Times New Roman" w:hAnsi="Times New Roman" w:cs="Times New Roman"/>
            <w:sz w:val="24"/>
            <w:szCs w:val="24"/>
          </w:rPr>
          <w:br/>
        </w:r>
        <w:r w:rsidRPr="0067336C">
          <w:rPr>
            <w:rFonts w:ascii="Courier New" w:eastAsia="Times New Roman" w:hAnsi="Courier New" w:cs="Courier New"/>
            <w:sz w:val="24"/>
            <w:szCs w:val="24"/>
          </w:rPr>
          <w:t>   fork ();</w:t>
        </w:r>
        <w:r w:rsidRPr="0067336C">
          <w:rPr>
            <w:rFonts w:ascii="Times New Roman" w:eastAsia="Times New Roman" w:hAnsi="Times New Roman" w:cs="Times New Roman"/>
            <w:sz w:val="24"/>
            <w:szCs w:val="24"/>
          </w:rPr>
          <w:br/>
        </w:r>
        <w:r w:rsidRPr="0067336C">
          <w:rPr>
            <w:rFonts w:ascii="Courier New" w:eastAsia="Times New Roman" w:hAnsi="Courier New" w:cs="Courier New"/>
            <w:sz w:val="24"/>
            <w:szCs w:val="24"/>
          </w:rPr>
          <w:t>   fork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The total number of child processes created is</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(a) 3  (b) 4  (c) 7  (d) 8</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(c)</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Explanation: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For n fork statements,  2</w:t>
        </w:r>
        <w:r w:rsidRPr="0067336C">
          <w:rPr>
            <w:rFonts w:ascii="Trebuchet MS" w:eastAsia="Times New Roman" w:hAnsi="Trebuchet MS" w:cs="Times New Roman"/>
            <w:sz w:val="24"/>
            <w:szCs w:val="24"/>
            <w:vertAlign w:val="superscript"/>
          </w:rPr>
          <w:t>n</w:t>
        </w:r>
        <w:r w:rsidRPr="0067336C">
          <w:rPr>
            <w:rFonts w:ascii="Trebuchet MS" w:eastAsia="Times New Roman" w:hAnsi="Trebuchet MS" w:cs="Times New Roman"/>
            <w:sz w:val="24"/>
            <w:szCs w:val="24"/>
          </w:rPr>
          <w:t xml:space="preserve"> – 1 child processes are created.</w:t>
        </w:r>
      </w:ins>
    </w:p>
    <w:p w:rsidR="0067336C" w:rsidRPr="0067336C" w:rsidRDefault="001D4638" w:rsidP="0067336C">
      <w:pPr>
        <w:spacing w:after="0" w:line="240" w:lineRule="auto"/>
        <w:jc w:val="both"/>
        <w:rPr>
          <w:ins w:id="116" w:author="Unknown"/>
          <w:rFonts w:ascii="Times New Roman" w:eastAsia="Times New Roman" w:hAnsi="Times New Roman" w:cs="Times New Roman"/>
          <w:sz w:val="24"/>
          <w:szCs w:val="24"/>
        </w:rPr>
      </w:pPr>
      <w:ins w:id="117" w:author="Unknown">
        <w:r w:rsidRPr="001D4638">
          <w:rPr>
            <w:rFonts w:ascii="Times New Roman" w:eastAsia="Times New Roman" w:hAnsi="Times New Roman" w:cs="Times New Roman"/>
            <w:sz w:val="24"/>
            <w:szCs w:val="24"/>
          </w:rPr>
          <w:pict>
            <v:rect id="_x0000_i1061" style="width:0;height:1.5pt" o:hralign="center" o:hrstd="t" o:hr="t" fillcolor="#a0a0a0" stroked="f"/>
          </w:pict>
        </w:r>
      </w:ins>
    </w:p>
    <w:p w:rsidR="0067336C" w:rsidRPr="0067336C" w:rsidRDefault="0067336C" w:rsidP="0067336C">
      <w:pPr>
        <w:spacing w:after="0" w:line="240" w:lineRule="auto"/>
        <w:jc w:val="both"/>
        <w:rPr>
          <w:ins w:id="118" w:author="Unknown"/>
          <w:rFonts w:ascii="Times New Roman" w:eastAsia="Times New Roman" w:hAnsi="Times New Roman" w:cs="Times New Roman"/>
          <w:sz w:val="24"/>
          <w:szCs w:val="24"/>
        </w:rPr>
      </w:pPr>
      <w:ins w:id="119" w:author="Unknown">
        <w:r w:rsidRPr="0067336C">
          <w:rPr>
            <w:rFonts w:ascii="Trebuchet MS" w:eastAsia="Times New Roman" w:hAnsi="Trebuchet MS" w:cs="Times New Roman"/>
            <w:sz w:val="24"/>
            <w:szCs w:val="24"/>
          </w:rPr>
          <w:t>14. A process executes the following code</w:t>
        </w:r>
      </w:ins>
    </w:p>
    <w:p w:rsidR="0067336C" w:rsidRPr="0067336C" w:rsidRDefault="0067336C" w:rsidP="0067336C">
      <w:pPr>
        <w:spacing w:after="0" w:line="240" w:lineRule="auto"/>
        <w:jc w:val="both"/>
        <w:rPr>
          <w:ins w:id="120" w:author="Unknown"/>
          <w:rFonts w:ascii="Times New Roman" w:eastAsia="Times New Roman" w:hAnsi="Times New Roman" w:cs="Times New Roman"/>
          <w:sz w:val="24"/>
          <w:szCs w:val="24"/>
        </w:rPr>
      </w:pPr>
      <w:ins w:id="121" w:author="Unknown">
        <w:r w:rsidRPr="0067336C">
          <w:rPr>
            <w:rFonts w:ascii="Courier New" w:eastAsia="Times New Roman" w:hAnsi="Courier New" w:cs="Courier New"/>
            <w:sz w:val="24"/>
            <w:szCs w:val="24"/>
          </w:rPr>
          <w:t>   for (i = 0; i &lt; n; i++) fork(); </w:t>
        </w:r>
      </w:ins>
    </w:p>
    <w:p w:rsidR="0067336C" w:rsidRPr="0067336C" w:rsidRDefault="0067336C" w:rsidP="0067336C">
      <w:pPr>
        <w:spacing w:after="0" w:line="240" w:lineRule="auto"/>
        <w:jc w:val="both"/>
        <w:rPr>
          <w:ins w:id="122" w:author="Unknown"/>
          <w:rFonts w:ascii="Times New Roman" w:eastAsia="Times New Roman" w:hAnsi="Times New Roman" w:cs="Times New Roman"/>
          <w:sz w:val="24"/>
          <w:szCs w:val="24"/>
        </w:rPr>
      </w:pPr>
      <w:ins w:id="123" w:author="Unknown">
        <w:r w:rsidRPr="0067336C">
          <w:rPr>
            <w:rFonts w:ascii="Trebuchet MS" w:eastAsia="Times New Roman" w:hAnsi="Trebuchet MS" w:cs="Times New Roman"/>
            <w:sz w:val="24"/>
            <w:szCs w:val="24"/>
          </w:rPr>
          <w:t>The total number of child processes created is </w:t>
        </w:r>
      </w:ins>
    </w:p>
    <w:p w:rsidR="0067336C" w:rsidRPr="0067336C" w:rsidRDefault="0067336C" w:rsidP="0067336C">
      <w:pPr>
        <w:spacing w:after="0" w:line="240" w:lineRule="auto"/>
        <w:jc w:val="both"/>
        <w:rPr>
          <w:ins w:id="124" w:author="Unknown"/>
          <w:rFonts w:ascii="Times New Roman" w:eastAsia="Times New Roman" w:hAnsi="Times New Roman" w:cs="Times New Roman"/>
          <w:sz w:val="24"/>
          <w:szCs w:val="24"/>
        </w:rPr>
      </w:pPr>
      <w:ins w:id="125" w:author="Unknown">
        <w:r w:rsidRPr="0067336C">
          <w:rPr>
            <w:rFonts w:ascii="Trebuchet MS" w:eastAsia="Times New Roman" w:hAnsi="Trebuchet MS" w:cs="Times New Roman"/>
            <w:sz w:val="24"/>
            <w:szCs w:val="24"/>
          </w:rPr>
          <w:t>(a) n</w:t>
        </w:r>
      </w:ins>
    </w:p>
    <w:p w:rsidR="0067336C" w:rsidRPr="0067336C" w:rsidRDefault="0067336C" w:rsidP="0067336C">
      <w:pPr>
        <w:spacing w:after="0" w:line="240" w:lineRule="auto"/>
        <w:jc w:val="both"/>
        <w:rPr>
          <w:ins w:id="126" w:author="Unknown"/>
          <w:rFonts w:ascii="Times New Roman" w:eastAsia="Times New Roman" w:hAnsi="Times New Roman" w:cs="Times New Roman"/>
          <w:sz w:val="24"/>
          <w:szCs w:val="24"/>
        </w:rPr>
      </w:pPr>
      <w:ins w:id="127" w:author="Unknown">
        <w:r w:rsidRPr="0067336C">
          <w:rPr>
            <w:rFonts w:ascii="Trebuchet MS" w:eastAsia="Times New Roman" w:hAnsi="Trebuchet MS" w:cs="Times New Roman"/>
            <w:sz w:val="24"/>
            <w:szCs w:val="24"/>
          </w:rPr>
          <w:t>(b) 2</w:t>
        </w:r>
        <w:r w:rsidRPr="0067336C">
          <w:rPr>
            <w:rFonts w:ascii="Trebuchet MS" w:eastAsia="Times New Roman" w:hAnsi="Trebuchet MS" w:cs="Times New Roman"/>
            <w:sz w:val="24"/>
            <w:szCs w:val="24"/>
            <w:vertAlign w:val="superscript"/>
          </w:rPr>
          <w:t>n</w:t>
        </w:r>
        <w:r w:rsidRPr="0067336C">
          <w:rPr>
            <w:rFonts w:ascii="Trebuchet MS" w:eastAsia="Times New Roman" w:hAnsi="Trebuchet MS" w:cs="Times New Roman"/>
            <w:sz w:val="24"/>
            <w:szCs w:val="24"/>
          </w:rPr>
          <w:t> - 1</w:t>
        </w:r>
      </w:ins>
    </w:p>
    <w:p w:rsidR="0067336C" w:rsidRPr="0067336C" w:rsidRDefault="0067336C" w:rsidP="0067336C">
      <w:pPr>
        <w:spacing w:after="0" w:line="240" w:lineRule="auto"/>
        <w:jc w:val="both"/>
        <w:rPr>
          <w:ins w:id="128" w:author="Unknown"/>
          <w:rFonts w:ascii="Times New Roman" w:eastAsia="Times New Roman" w:hAnsi="Times New Roman" w:cs="Times New Roman"/>
          <w:sz w:val="24"/>
          <w:szCs w:val="24"/>
        </w:rPr>
      </w:pPr>
      <w:ins w:id="129" w:author="Unknown">
        <w:r w:rsidRPr="0067336C">
          <w:rPr>
            <w:rFonts w:ascii="Trebuchet MS" w:eastAsia="Times New Roman" w:hAnsi="Trebuchet MS" w:cs="Times New Roman"/>
            <w:sz w:val="24"/>
            <w:szCs w:val="24"/>
          </w:rPr>
          <w:t>(c) 2</w:t>
        </w:r>
        <w:r w:rsidRPr="0067336C">
          <w:rPr>
            <w:rFonts w:ascii="Trebuchet MS" w:eastAsia="Times New Roman" w:hAnsi="Trebuchet MS" w:cs="Times New Roman"/>
            <w:sz w:val="24"/>
            <w:szCs w:val="24"/>
            <w:vertAlign w:val="superscript"/>
          </w:rPr>
          <w:t>n</w:t>
        </w:r>
      </w:ins>
    </w:p>
    <w:p w:rsidR="0067336C" w:rsidRPr="0067336C" w:rsidRDefault="0067336C" w:rsidP="0067336C">
      <w:pPr>
        <w:spacing w:after="0" w:line="240" w:lineRule="auto"/>
        <w:jc w:val="both"/>
        <w:rPr>
          <w:ins w:id="130" w:author="Unknown"/>
          <w:rFonts w:ascii="Times New Roman" w:eastAsia="Times New Roman" w:hAnsi="Times New Roman" w:cs="Times New Roman"/>
          <w:sz w:val="24"/>
          <w:szCs w:val="24"/>
        </w:rPr>
      </w:pPr>
      <w:ins w:id="131" w:author="Unknown">
        <w:r w:rsidRPr="0067336C">
          <w:rPr>
            <w:rFonts w:ascii="Trebuchet MS" w:eastAsia="Times New Roman" w:hAnsi="Trebuchet MS" w:cs="Times New Roman"/>
            <w:sz w:val="24"/>
            <w:szCs w:val="24"/>
          </w:rPr>
          <w:t>(d) 2</w:t>
        </w:r>
        <w:r w:rsidRPr="0067336C">
          <w:rPr>
            <w:rFonts w:ascii="Trebuchet MS" w:eastAsia="Times New Roman" w:hAnsi="Trebuchet MS" w:cs="Times New Roman"/>
            <w:sz w:val="24"/>
            <w:szCs w:val="24"/>
            <w:vertAlign w:val="superscript"/>
          </w:rPr>
          <w:t>n+1</w:t>
        </w:r>
        <w:r w:rsidRPr="0067336C">
          <w:rPr>
            <w:rFonts w:ascii="Trebuchet MS" w:eastAsia="Times New Roman" w:hAnsi="Trebuchet MS" w:cs="Times New Roman"/>
            <w:sz w:val="24"/>
            <w:szCs w:val="24"/>
          </w:rPr>
          <w:t> - 1;</w:t>
        </w:r>
      </w:ins>
    </w:p>
    <w:p w:rsidR="0067336C" w:rsidRPr="0067336C" w:rsidRDefault="0067336C" w:rsidP="0067336C">
      <w:pPr>
        <w:spacing w:after="0" w:line="240" w:lineRule="auto"/>
        <w:jc w:val="both"/>
        <w:rPr>
          <w:ins w:id="132" w:author="Unknown"/>
          <w:rFonts w:ascii="Times New Roman" w:eastAsia="Times New Roman" w:hAnsi="Times New Roman" w:cs="Times New Roman"/>
          <w:sz w:val="24"/>
          <w:szCs w:val="24"/>
        </w:rPr>
      </w:pPr>
    </w:p>
    <w:p w:rsidR="0067336C" w:rsidRPr="0067336C" w:rsidRDefault="0067336C" w:rsidP="0067336C">
      <w:pPr>
        <w:spacing w:after="0" w:line="240" w:lineRule="auto"/>
        <w:jc w:val="both"/>
        <w:rPr>
          <w:ins w:id="133" w:author="Unknown"/>
          <w:rFonts w:ascii="Times New Roman" w:eastAsia="Times New Roman" w:hAnsi="Times New Roman" w:cs="Times New Roman"/>
          <w:sz w:val="24"/>
          <w:szCs w:val="24"/>
        </w:rPr>
      </w:pPr>
      <w:ins w:id="134" w:author="Unknown">
        <w:r w:rsidRPr="0067336C">
          <w:rPr>
            <w:rFonts w:ascii="Trebuchet MS" w:eastAsia="Times New Roman" w:hAnsi="Trebuchet MS" w:cs="Times New Roman"/>
            <w:sz w:val="24"/>
            <w:szCs w:val="24"/>
          </w:rPr>
          <w:t>Ans: option (b)</w:t>
        </w:r>
      </w:ins>
    </w:p>
    <w:p w:rsidR="0067336C" w:rsidRPr="0067336C" w:rsidRDefault="0067336C" w:rsidP="0067336C">
      <w:pPr>
        <w:spacing w:after="0" w:line="240" w:lineRule="auto"/>
        <w:jc w:val="both"/>
        <w:rPr>
          <w:ins w:id="135" w:author="Unknown"/>
          <w:rFonts w:ascii="Times New Roman" w:eastAsia="Times New Roman" w:hAnsi="Times New Roman" w:cs="Times New Roman"/>
          <w:sz w:val="24"/>
          <w:szCs w:val="24"/>
        </w:rPr>
      </w:pPr>
      <w:ins w:id="136" w:author="Unknown">
        <w:r w:rsidRPr="0067336C">
          <w:rPr>
            <w:rFonts w:ascii="Trebuchet MS" w:eastAsia="Times New Roman" w:hAnsi="Trebuchet MS" w:cs="Times New Roman"/>
            <w:sz w:val="24"/>
            <w:szCs w:val="24"/>
          </w:rPr>
          <w:t>Explanation:</w:t>
        </w:r>
      </w:ins>
    </w:p>
    <w:p w:rsidR="0067336C" w:rsidRPr="0067336C" w:rsidRDefault="0067336C" w:rsidP="0067336C">
      <w:pPr>
        <w:spacing w:after="0" w:line="240" w:lineRule="auto"/>
        <w:jc w:val="both"/>
        <w:rPr>
          <w:ins w:id="137" w:author="Unknown"/>
          <w:rFonts w:ascii="Times New Roman" w:eastAsia="Times New Roman" w:hAnsi="Times New Roman" w:cs="Times New Roman"/>
          <w:sz w:val="24"/>
          <w:szCs w:val="24"/>
        </w:rPr>
      </w:pPr>
      <w:ins w:id="138" w:author="Unknown">
        <w:r w:rsidRPr="0067336C">
          <w:rPr>
            <w:rFonts w:ascii="Trebuchet MS" w:eastAsia="Times New Roman" w:hAnsi="Trebuchet MS" w:cs="Times New Roman"/>
            <w:sz w:val="24"/>
            <w:szCs w:val="24"/>
          </w:rPr>
          <w:t>Loop executes for n times. Therefore, fork() is executed for n times.</w:t>
        </w:r>
      </w:ins>
    </w:p>
    <w:p w:rsidR="0067336C" w:rsidRPr="0067336C" w:rsidRDefault="0067336C" w:rsidP="0067336C">
      <w:pPr>
        <w:spacing w:after="0" w:line="240" w:lineRule="auto"/>
        <w:jc w:val="both"/>
        <w:rPr>
          <w:ins w:id="139" w:author="Unknown"/>
          <w:rFonts w:ascii="Times New Roman" w:eastAsia="Times New Roman" w:hAnsi="Times New Roman" w:cs="Times New Roman"/>
          <w:sz w:val="24"/>
          <w:szCs w:val="24"/>
        </w:rPr>
      </w:pPr>
      <w:ins w:id="140" w:author="Unknown">
        <w:r w:rsidRPr="0067336C">
          <w:rPr>
            <w:rFonts w:ascii="Trebuchet MS" w:eastAsia="Times New Roman" w:hAnsi="Trebuchet MS" w:cs="Times New Roman"/>
            <w:sz w:val="24"/>
            <w:szCs w:val="24"/>
          </w:rPr>
          <w:t>For n fork statements,  2</w:t>
        </w:r>
        <w:r w:rsidRPr="0067336C">
          <w:rPr>
            <w:rFonts w:ascii="Trebuchet MS" w:eastAsia="Times New Roman" w:hAnsi="Trebuchet MS" w:cs="Times New Roman"/>
            <w:sz w:val="24"/>
            <w:szCs w:val="24"/>
            <w:vertAlign w:val="superscript"/>
          </w:rPr>
          <w:t>n</w:t>
        </w:r>
        <w:r w:rsidRPr="0067336C">
          <w:rPr>
            <w:rFonts w:ascii="Trebuchet MS" w:eastAsia="Times New Roman" w:hAnsi="Trebuchet MS" w:cs="Times New Roman"/>
            <w:sz w:val="24"/>
            <w:szCs w:val="24"/>
          </w:rPr>
          <w:t> – 1 child processes are created.</w:t>
        </w:r>
      </w:ins>
    </w:p>
    <w:p w:rsidR="0067336C" w:rsidRPr="0067336C" w:rsidRDefault="0067336C" w:rsidP="0067336C">
      <w:pPr>
        <w:spacing w:after="0" w:line="240" w:lineRule="auto"/>
        <w:jc w:val="both"/>
        <w:rPr>
          <w:ins w:id="141" w:author="Unknown"/>
          <w:rFonts w:ascii="Times New Roman" w:eastAsia="Times New Roman" w:hAnsi="Times New Roman" w:cs="Times New Roman"/>
          <w:sz w:val="24"/>
          <w:szCs w:val="24"/>
        </w:rPr>
      </w:pPr>
    </w:p>
    <w:p w:rsidR="0067336C" w:rsidRPr="0067336C" w:rsidRDefault="0067336C" w:rsidP="0067336C">
      <w:pPr>
        <w:spacing w:after="240" w:line="240" w:lineRule="auto"/>
        <w:jc w:val="both"/>
        <w:rPr>
          <w:ins w:id="142" w:author="Unknown"/>
          <w:rFonts w:ascii="Times New Roman" w:eastAsia="Times New Roman" w:hAnsi="Times New Roman" w:cs="Times New Roman"/>
          <w:sz w:val="24"/>
          <w:szCs w:val="24"/>
        </w:rPr>
      </w:pPr>
      <w:ins w:id="143" w:author="Unknown">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15. Consider the following code fragment:</w:t>
        </w:r>
        <w:r w:rsidRPr="0067336C">
          <w:rPr>
            <w:rFonts w:ascii="Times New Roman" w:eastAsia="Times New Roman" w:hAnsi="Times New Roman" w:cs="Times New Roman"/>
            <w:sz w:val="24"/>
            <w:szCs w:val="24"/>
          </w:rPr>
          <w:br/>
        </w:r>
        <w:r w:rsidRPr="0067336C">
          <w:rPr>
            <w:rFonts w:ascii="Courier New" w:eastAsia="Times New Roman" w:hAnsi="Courier New" w:cs="Courier New"/>
            <w:sz w:val="24"/>
            <w:szCs w:val="24"/>
          </w:rPr>
          <w:t>   if (fork() == 0)</w:t>
        </w:r>
        <w:r w:rsidRPr="0067336C">
          <w:rPr>
            <w:rFonts w:ascii="Times New Roman" w:eastAsia="Times New Roman" w:hAnsi="Times New Roman" w:cs="Times New Roman"/>
            <w:sz w:val="24"/>
            <w:szCs w:val="24"/>
          </w:rPr>
          <w:br/>
        </w:r>
        <w:r w:rsidRPr="0067336C">
          <w:rPr>
            <w:rFonts w:ascii="Courier New" w:eastAsia="Times New Roman" w:hAnsi="Courier New" w:cs="Courier New"/>
            <w:sz w:val="24"/>
            <w:szCs w:val="24"/>
          </w:rPr>
          <w:t>       { a = a + 5; printf(“%d,%d\n”, a, &amp;a); }</w:t>
        </w:r>
        <w:r w:rsidRPr="0067336C">
          <w:rPr>
            <w:rFonts w:ascii="Times New Roman" w:eastAsia="Times New Roman" w:hAnsi="Times New Roman" w:cs="Times New Roman"/>
            <w:sz w:val="24"/>
            <w:szCs w:val="24"/>
          </w:rPr>
          <w:br/>
        </w:r>
        <w:r w:rsidRPr="0067336C">
          <w:rPr>
            <w:rFonts w:ascii="Courier New" w:eastAsia="Times New Roman" w:hAnsi="Courier New" w:cs="Courier New"/>
            <w:sz w:val="24"/>
            <w:szCs w:val="24"/>
          </w:rPr>
          <w:t>  else { a = a – 5; printf(“%d,%d\n”, a, &amp;a); }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 xml:space="preserve">Let u, v be the values printed by the parent process, and x, y be the values printed by </w:t>
        </w:r>
        <w:r w:rsidRPr="0067336C">
          <w:rPr>
            <w:rFonts w:ascii="Trebuchet MS" w:eastAsia="Times New Roman" w:hAnsi="Trebuchet MS" w:cs="Times New Roman"/>
            <w:sz w:val="24"/>
            <w:szCs w:val="24"/>
          </w:rPr>
          <w:lastRenderedPageBreak/>
          <w:t>the child process. Which one of the following is TRUE?</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(a) u = x + 10 and v = y</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(b) u = x + 10 and v != y</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(c) u + 10 = x and v = y</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(d) u + 10 = x and v != y</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Ans: option (c)</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Explanation:</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t>Child process will execute the if part and parent process will execute the else part. Assume that the initial value of a = 6. Then the value of a printed by the child process will be 11, and the value of a printed by the parent process in 1. Therefore u+10=x.</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Now the second part. The answer is v = y. (After compiling and verifying the above program we got the result. Explanation is given below.)</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 xml:space="preserve">We know that, the fork operation creates a separate address space for the child. But the child process has an exact copy of all the memory segments of the parent process. Hence the virtual addresses and the mapping (initially) will be the same for both parent process as well as child process. Note that, </w:t>
        </w:r>
        <w:r w:rsidRPr="0067336C">
          <w:rPr>
            <w:rFonts w:ascii="Trebuchet MS" w:eastAsia="Times New Roman" w:hAnsi="Trebuchet MS" w:cs="Times New Roman"/>
            <w:i/>
            <w:iCs/>
            <w:sz w:val="24"/>
            <w:szCs w:val="24"/>
          </w:rPr>
          <w:t>the virtual address is same but virtual addresses exist in different processes' virtual address spaces</w:t>
        </w:r>
        <w:r w:rsidRPr="0067336C">
          <w:rPr>
            <w:rFonts w:ascii="Trebuchet MS" w:eastAsia="Times New Roman" w:hAnsi="Trebuchet MS" w:cs="Times New Roman"/>
            <w:sz w:val="24"/>
            <w:szCs w:val="24"/>
          </w:rPr>
          <w:t xml:space="preserve">. And when we print &amp;a, its actually printing the virtual address. Hence the answer is </w:t>
        </w:r>
        <w:r w:rsidRPr="0067336C">
          <w:rPr>
            <w:rFonts w:ascii="Trebuchet MS" w:eastAsia="Times New Roman" w:hAnsi="Trebuchet MS" w:cs="Times New Roman"/>
            <w:b/>
            <w:bCs/>
            <w:i/>
            <w:iCs/>
            <w:sz w:val="24"/>
            <w:szCs w:val="24"/>
          </w:rPr>
          <w:t>v = y</w:t>
        </w:r>
        <w:r w:rsidRPr="0067336C">
          <w:rPr>
            <w:rFonts w:ascii="Trebuchet MS" w:eastAsia="Times New Roman" w:hAnsi="Trebuchet MS" w:cs="Times New Roman"/>
            <w:sz w:val="24"/>
            <w:szCs w:val="24"/>
          </w:rPr>
          <w:t>.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t>The virtual address of parent &amp; child may or may not be pointing to different physical address as explained below.</w:t>
        </w:r>
        <w:r w:rsidRPr="0067336C">
          <w:rPr>
            <w:rFonts w:ascii="Times New Roman" w:eastAsia="Times New Roman" w:hAnsi="Times New Roman" w:cs="Times New Roman"/>
            <w:sz w:val="24"/>
            <w:szCs w:val="24"/>
          </w:rPr>
          <w:br/>
        </w:r>
        <w:r w:rsidRPr="0067336C">
          <w:rPr>
            <w:rFonts w:ascii="Trebuchet MS" w:eastAsia="Times New Roman" w:hAnsi="Trebuchet MS" w:cs="Times New Roman"/>
            <w:sz w:val="24"/>
            <w:szCs w:val="24"/>
          </w:rPr>
          <w:br/>
        </w:r>
        <w:r w:rsidRPr="0067336C">
          <w:rPr>
            <w:rFonts w:ascii="Trebuchet MS" w:eastAsia="Times New Roman" w:hAnsi="Trebuchet MS" w:cs="Times New Roman"/>
            <w:color w:val="666666"/>
            <w:sz w:val="24"/>
            <w:szCs w:val="24"/>
          </w:rPr>
          <w:t>When a fork() system call is issued, a copy of all the pages corresponding to the parent process is created, loaded into a separate memory location by the OS for the child process. But this is not needed in certain cases. When the child is needed just to execute a command for the parent process, there is no need for copying the parent process' pages, since exec replaces the address space of the process which invoked it with the command to be executed. </w:t>
        </w:r>
        <w:r w:rsidRPr="0067336C">
          <w:rPr>
            <w:rFonts w:ascii="Times New Roman" w:eastAsia="Times New Roman" w:hAnsi="Times New Roman" w:cs="Times New Roman"/>
            <w:sz w:val="24"/>
            <w:szCs w:val="24"/>
          </w:rPr>
          <w:br/>
        </w:r>
        <w:r w:rsidRPr="0067336C">
          <w:rPr>
            <w:rFonts w:ascii="Trebuchet MS" w:eastAsia="Times New Roman" w:hAnsi="Trebuchet MS" w:cs="Times New Roman"/>
            <w:color w:val="666666"/>
            <w:sz w:val="24"/>
            <w:szCs w:val="24"/>
          </w:rPr>
          <w:br/>
          <w:t xml:space="preserve">In such cases, a technique called copy-on-write (COW) is used. With this technique, when a fork occurs, the parent process's pages are not copied for the child process. Instead, the pages are shared between the child and the parent process. Whenever a process (parent or child) modifies a page[To know what a page is </w:t>
        </w:r>
        <w:r w:rsidR="001D4638" w:rsidRPr="0067336C">
          <w:rPr>
            <w:rFonts w:ascii="Times New Roman" w:eastAsia="Times New Roman" w:hAnsi="Times New Roman" w:cs="Times New Roman"/>
            <w:sz w:val="24"/>
            <w:szCs w:val="24"/>
          </w:rPr>
          <w:fldChar w:fldCharType="begin"/>
        </w:r>
        <w:r w:rsidRPr="0067336C">
          <w:rPr>
            <w:rFonts w:ascii="Times New Roman" w:eastAsia="Times New Roman" w:hAnsi="Times New Roman" w:cs="Times New Roman"/>
            <w:sz w:val="24"/>
            <w:szCs w:val="24"/>
          </w:rPr>
          <w:instrText xml:space="preserve"> HYPERLINK "http://en.wikipedia.org/wiki/Fork_%28operating_system%29" \l "Process_address_space" \t "_blank" </w:instrText>
        </w:r>
        <w:r w:rsidR="001D4638" w:rsidRPr="0067336C">
          <w:rPr>
            <w:rFonts w:ascii="Times New Roman" w:eastAsia="Times New Roman" w:hAnsi="Times New Roman" w:cs="Times New Roman"/>
            <w:sz w:val="24"/>
            <w:szCs w:val="24"/>
          </w:rPr>
          <w:fldChar w:fldCharType="separate"/>
        </w:r>
        <w:r w:rsidRPr="0067336C">
          <w:rPr>
            <w:rFonts w:ascii="Trebuchet MS" w:eastAsia="Times New Roman" w:hAnsi="Trebuchet MS" w:cs="Times New Roman"/>
            <w:color w:val="0000FF"/>
            <w:sz w:val="24"/>
            <w:szCs w:val="24"/>
            <w:u w:val="single"/>
          </w:rPr>
          <w:t>CLICK HERE</w:t>
        </w:r>
        <w:r w:rsidR="001D4638" w:rsidRPr="0067336C">
          <w:rPr>
            <w:rFonts w:ascii="Times New Roman" w:eastAsia="Times New Roman" w:hAnsi="Times New Roman" w:cs="Times New Roman"/>
            <w:sz w:val="24"/>
            <w:szCs w:val="24"/>
          </w:rPr>
          <w:fldChar w:fldCharType="end"/>
        </w:r>
        <w:r w:rsidRPr="0067336C">
          <w:rPr>
            <w:rFonts w:ascii="Trebuchet MS" w:eastAsia="Times New Roman" w:hAnsi="Trebuchet MS" w:cs="Times New Roman"/>
            <w:color w:val="666666"/>
            <w:sz w:val="24"/>
            <w:szCs w:val="24"/>
          </w:rPr>
          <w:t xml:space="preserve">], a separate copy of that particular page alone is made for that process (parent or child) which performed the modification. This process will then use the newly copied page rather than the shared one in all future references.  [Ref: </w:t>
        </w:r>
        <w:r w:rsidR="001D4638" w:rsidRPr="0067336C">
          <w:rPr>
            <w:rFonts w:ascii="Trebuchet MS" w:eastAsia="Times New Roman" w:hAnsi="Trebuchet MS" w:cs="Times New Roman"/>
            <w:color w:val="666666"/>
            <w:sz w:val="24"/>
            <w:szCs w:val="24"/>
          </w:rPr>
          <w:fldChar w:fldCharType="begin"/>
        </w:r>
        <w:r w:rsidRPr="0067336C">
          <w:rPr>
            <w:rFonts w:ascii="Trebuchet MS" w:eastAsia="Times New Roman" w:hAnsi="Trebuchet MS" w:cs="Times New Roman"/>
            <w:color w:val="666666"/>
            <w:sz w:val="24"/>
            <w:szCs w:val="24"/>
          </w:rPr>
          <w:instrText xml:space="preserve"> HYPERLINK "http://en.wikipedia.org/wiki/Fork_%28operating_system%29" \t "_blank" </w:instrText>
        </w:r>
        <w:r w:rsidR="001D4638" w:rsidRPr="0067336C">
          <w:rPr>
            <w:rFonts w:ascii="Trebuchet MS" w:eastAsia="Times New Roman" w:hAnsi="Trebuchet MS" w:cs="Times New Roman"/>
            <w:color w:val="666666"/>
            <w:sz w:val="24"/>
            <w:szCs w:val="24"/>
          </w:rPr>
          <w:fldChar w:fldCharType="separate"/>
        </w:r>
        <w:r w:rsidRPr="0067336C">
          <w:rPr>
            <w:rFonts w:ascii="Trebuchet MS" w:eastAsia="Times New Roman" w:hAnsi="Trebuchet MS" w:cs="Times New Roman"/>
            <w:color w:val="0000FF"/>
            <w:sz w:val="24"/>
            <w:szCs w:val="24"/>
            <w:u w:val="single"/>
          </w:rPr>
          <w:t>WIKIPEDIA</w:t>
        </w:r>
        <w:r w:rsidR="001D4638" w:rsidRPr="0067336C">
          <w:rPr>
            <w:rFonts w:ascii="Trebuchet MS" w:eastAsia="Times New Roman" w:hAnsi="Trebuchet MS" w:cs="Times New Roman"/>
            <w:color w:val="666666"/>
            <w:sz w:val="24"/>
            <w:szCs w:val="24"/>
          </w:rPr>
          <w:fldChar w:fldCharType="end"/>
        </w:r>
        <w:r w:rsidRPr="0067336C">
          <w:rPr>
            <w:rFonts w:ascii="Trebuchet MS" w:eastAsia="Times New Roman" w:hAnsi="Trebuchet MS" w:cs="Times New Roman"/>
            <w:color w:val="666666"/>
            <w:sz w:val="24"/>
            <w:szCs w:val="24"/>
          </w:rPr>
          <w:t>]</w:t>
        </w:r>
      </w:ins>
    </w:p>
    <w:p w:rsidR="0067336C" w:rsidRPr="0067336C" w:rsidRDefault="001D4638" w:rsidP="0067336C">
      <w:pPr>
        <w:spacing w:after="0" w:line="240" w:lineRule="auto"/>
        <w:jc w:val="both"/>
        <w:rPr>
          <w:ins w:id="144" w:author="Unknown"/>
          <w:rFonts w:ascii="Times New Roman" w:eastAsia="Times New Roman" w:hAnsi="Times New Roman" w:cs="Times New Roman"/>
          <w:sz w:val="24"/>
          <w:szCs w:val="24"/>
        </w:rPr>
      </w:pPr>
      <w:ins w:id="145" w:author="Unknown">
        <w:r w:rsidRPr="001D4638">
          <w:rPr>
            <w:rFonts w:ascii="Times New Roman" w:eastAsia="Times New Roman" w:hAnsi="Times New Roman" w:cs="Times New Roman"/>
            <w:sz w:val="24"/>
            <w:szCs w:val="24"/>
          </w:rPr>
          <w:pict>
            <v:rect id="_x0000_i1062" style="width:0;height:1.5pt" o:hralign="center" o:hrstd="t" o:hr="t" fillcolor="#a0a0a0" stroked="f"/>
          </w:pict>
        </w:r>
      </w:ins>
    </w:p>
    <w:p w:rsidR="0067336C" w:rsidRPr="0067336C" w:rsidRDefault="0067336C" w:rsidP="0067336C">
      <w:pPr>
        <w:spacing w:after="0" w:line="240" w:lineRule="auto"/>
        <w:jc w:val="both"/>
        <w:rPr>
          <w:ins w:id="146" w:author="Unknown"/>
          <w:rFonts w:ascii="Times New Roman" w:eastAsia="Times New Roman" w:hAnsi="Times New Roman" w:cs="Times New Roman"/>
          <w:sz w:val="24"/>
          <w:szCs w:val="24"/>
        </w:rPr>
      </w:pPr>
      <w:ins w:id="147" w:author="Unknown">
        <w:r w:rsidRPr="0067336C">
          <w:rPr>
            <w:rFonts w:ascii="Trebuchet MS" w:eastAsia="Times New Roman" w:hAnsi="Trebuchet MS" w:cs="Times New Roman"/>
            <w:sz w:val="24"/>
            <w:szCs w:val="24"/>
          </w:rPr>
          <w:t>16. In the following process state transition diagram for a uniprocessor system, </w:t>
        </w:r>
      </w:ins>
    </w:p>
    <w:p w:rsidR="0067336C" w:rsidRPr="0067336C" w:rsidRDefault="0067336C" w:rsidP="0067336C">
      <w:pPr>
        <w:spacing w:after="0" w:line="240" w:lineRule="auto"/>
        <w:jc w:val="both"/>
        <w:rPr>
          <w:ins w:id="148" w:author="Unknown"/>
          <w:rFonts w:ascii="Times New Roman" w:eastAsia="Times New Roman" w:hAnsi="Times New Roman" w:cs="Times New Roman"/>
          <w:sz w:val="24"/>
          <w:szCs w:val="24"/>
        </w:rPr>
      </w:pPr>
      <w:ins w:id="149" w:author="Unknown">
        <w:r w:rsidRPr="0067336C">
          <w:rPr>
            <w:rFonts w:ascii="Trebuchet MS" w:eastAsia="Times New Roman" w:hAnsi="Trebuchet MS" w:cs="Times New Roman"/>
            <w:sz w:val="24"/>
            <w:szCs w:val="24"/>
          </w:rPr>
          <w:t>assume that there are always some processes in the ready state: </w:t>
        </w:r>
      </w:ins>
    </w:p>
    <w:p w:rsidR="0067336C" w:rsidRPr="0067336C" w:rsidRDefault="0067336C" w:rsidP="0067336C">
      <w:pPr>
        <w:spacing w:after="0" w:line="240" w:lineRule="auto"/>
        <w:jc w:val="center"/>
        <w:rPr>
          <w:ins w:id="150"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51810" cy="1180465"/>
            <wp:effectExtent l="19050" t="0" r="0" b="0"/>
            <wp:docPr id="74" name="Picture 74" descr="http://2.bp.blogspot.com/-6Gr3uODIZ40/UPz9ugS94yI/AAAAAAAAAO0/mDKG4eeaXRI/s320/gate2009o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2.bp.blogspot.com/-6Gr3uODIZ40/UPz9ugS94yI/AAAAAAAAAO0/mDKG4eeaXRI/s320/gate2009os.JPG">
                      <a:hlinkClick r:id="rId11"/>
                    </pic:cNvPr>
                    <pic:cNvPicPr>
                      <a:picLocks noChangeAspect="1" noChangeArrowheads="1"/>
                    </pic:cNvPicPr>
                  </pic:nvPicPr>
                  <pic:blipFill>
                    <a:blip r:embed="rId12"/>
                    <a:srcRect/>
                    <a:stretch>
                      <a:fillRect/>
                    </a:stretch>
                  </pic:blipFill>
                  <pic:spPr bwMode="auto">
                    <a:xfrm>
                      <a:off x="0" y="0"/>
                      <a:ext cx="3051810" cy="1180465"/>
                    </a:xfrm>
                    <a:prstGeom prst="rect">
                      <a:avLst/>
                    </a:prstGeom>
                    <a:noFill/>
                    <a:ln w="9525">
                      <a:noFill/>
                      <a:miter lim="800000"/>
                      <a:headEnd/>
                      <a:tailEnd/>
                    </a:ln>
                  </pic:spPr>
                </pic:pic>
              </a:graphicData>
            </a:graphic>
          </wp:inline>
        </w:drawing>
      </w:r>
    </w:p>
    <w:p w:rsidR="0067336C" w:rsidRPr="0067336C" w:rsidRDefault="0067336C" w:rsidP="0067336C">
      <w:pPr>
        <w:spacing w:after="0" w:line="240" w:lineRule="auto"/>
        <w:jc w:val="both"/>
        <w:rPr>
          <w:ins w:id="151" w:author="Unknown"/>
          <w:rFonts w:ascii="Times New Roman" w:eastAsia="Times New Roman" w:hAnsi="Times New Roman" w:cs="Times New Roman"/>
          <w:sz w:val="24"/>
          <w:szCs w:val="24"/>
        </w:rPr>
      </w:pPr>
    </w:p>
    <w:p w:rsidR="0067336C" w:rsidRPr="0067336C" w:rsidRDefault="0067336C" w:rsidP="0067336C">
      <w:pPr>
        <w:spacing w:after="0" w:line="240" w:lineRule="auto"/>
        <w:jc w:val="both"/>
        <w:rPr>
          <w:ins w:id="152" w:author="Unknown"/>
          <w:rFonts w:ascii="Times New Roman" w:eastAsia="Times New Roman" w:hAnsi="Times New Roman" w:cs="Times New Roman"/>
          <w:sz w:val="24"/>
          <w:szCs w:val="24"/>
        </w:rPr>
      </w:pPr>
      <w:ins w:id="153" w:author="Unknown">
        <w:r w:rsidRPr="0067336C">
          <w:rPr>
            <w:rFonts w:ascii="Trebuchet MS" w:eastAsia="Times New Roman" w:hAnsi="Trebuchet MS" w:cs="Times New Roman"/>
            <w:sz w:val="24"/>
            <w:szCs w:val="24"/>
          </w:rPr>
          <w:t>Now consider the following statements: </w:t>
        </w:r>
      </w:ins>
    </w:p>
    <w:p w:rsidR="0067336C" w:rsidRPr="0067336C" w:rsidRDefault="0067336C" w:rsidP="0067336C">
      <w:pPr>
        <w:spacing w:after="0" w:line="240" w:lineRule="auto"/>
        <w:jc w:val="both"/>
        <w:rPr>
          <w:ins w:id="154" w:author="Unknown"/>
          <w:rFonts w:ascii="Times New Roman" w:eastAsia="Times New Roman" w:hAnsi="Times New Roman" w:cs="Times New Roman"/>
          <w:sz w:val="24"/>
          <w:szCs w:val="24"/>
        </w:rPr>
      </w:pPr>
      <w:ins w:id="155" w:author="Unknown">
        <w:r w:rsidRPr="0067336C">
          <w:rPr>
            <w:rFonts w:ascii="Trebuchet MS" w:eastAsia="Times New Roman" w:hAnsi="Trebuchet MS" w:cs="Times New Roman"/>
            <w:sz w:val="24"/>
            <w:szCs w:val="24"/>
          </w:rPr>
          <w:t>I. If a process makes a transition D, it would result in another process making transition A immediately. </w:t>
        </w:r>
      </w:ins>
    </w:p>
    <w:p w:rsidR="0067336C" w:rsidRPr="0067336C" w:rsidRDefault="0067336C" w:rsidP="0067336C">
      <w:pPr>
        <w:spacing w:after="0" w:line="240" w:lineRule="auto"/>
        <w:jc w:val="both"/>
        <w:rPr>
          <w:ins w:id="156" w:author="Unknown"/>
          <w:rFonts w:ascii="Times New Roman" w:eastAsia="Times New Roman" w:hAnsi="Times New Roman" w:cs="Times New Roman"/>
          <w:sz w:val="24"/>
          <w:szCs w:val="24"/>
        </w:rPr>
      </w:pPr>
      <w:ins w:id="157" w:author="Unknown">
        <w:r w:rsidRPr="0067336C">
          <w:rPr>
            <w:rFonts w:ascii="Trebuchet MS" w:eastAsia="Times New Roman" w:hAnsi="Trebuchet MS" w:cs="Times New Roman"/>
            <w:sz w:val="24"/>
            <w:szCs w:val="24"/>
          </w:rPr>
          <w:t>II. A process P2 in blocked state can make transition E while another process P1 is in running state. </w:t>
        </w:r>
      </w:ins>
    </w:p>
    <w:p w:rsidR="0067336C" w:rsidRPr="0067336C" w:rsidRDefault="0067336C" w:rsidP="0067336C">
      <w:pPr>
        <w:spacing w:after="0" w:line="240" w:lineRule="auto"/>
        <w:jc w:val="both"/>
        <w:rPr>
          <w:ins w:id="158" w:author="Unknown"/>
          <w:rFonts w:ascii="Times New Roman" w:eastAsia="Times New Roman" w:hAnsi="Times New Roman" w:cs="Times New Roman"/>
          <w:sz w:val="24"/>
          <w:szCs w:val="24"/>
        </w:rPr>
      </w:pPr>
      <w:ins w:id="159" w:author="Unknown">
        <w:r w:rsidRPr="0067336C">
          <w:rPr>
            <w:rFonts w:ascii="Trebuchet MS" w:eastAsia="Times New Roman" w:hAnsi="Trebuchet MS" w:cs="Times New Roman"/>
            <w:sz w:val="24"/>
            <w:szCs w:val="24"/>
          </w:rPr>
          <w:t>III. The OS uses preemptive scheduling. </w:t>
        </w:r>
      </w:ins>
    </w:p>
    <w:p w:rsidR="0067336C" w:rsidRPr="0067336C" w:rsidRDefault="0067336C" w:rsidP="0067336C">
      <w:pPr>
        <w:spacing w:after="0" w:line="240" w:lineRule="auto"/>
        <w:jc w:val="both"/>
        <w:rPr>
          <w:ins w:id="160" w:author="Unknown"/>
          <w:rFonts w:ascii="Times New Roman" w:eastAsia="Times New Roman" w:hAnsi="Times New Roman" w:cs="Times New Roman"/>
          <w:sz w:val="24"/>
          <w:szCs w:val="24"/>
        </w:rPr>
      </w:pPr>
      <w:ins w:id="161" w:author="Unknown">
        <w:r w:rsidRPr="0067336C">
          <w:rPr>
            <w:rFonts w:ascii="Trebuchet MS" w:eastAsia="Times New Roman" w:hAnsi="Trebuchet MS" w:cs="Times New Roman"/>
            <w:sz w:val="24"/>
            <w:szCs w:val="24"/>
          </w:rPr>
          <w:t>IV. The OS uses non-preemptive scheduling. </w:t>
        </w:r>
      </w:ins>
    </w:p>
    <w:p w:rsidR="0067336C" w:rsidRPr="0067336C" w:rsidRDefault="0067336C" w:rsidP="0067336C">
      <w:pPr>
        <w:spacing w:after="0" w:line="240" w:lineRule="auto"/>
        <w:jc w:val="both"/>
        <w:rPr>
          <w:ins w:id="162" w:author="Unknown"/>
          <w:rFonts w:ascii="Times New Roman" w:eastAsia="Times New Roman" w:hAnsi="Times New Roman" w:cs="Times New Roman"/>
          <w:sz w:val="24"/>
          <w:szCs w:val="24"/>
        </w:rPr>
      </w:pPr>
      <w:ins w:id="163" w:author="Unknown">
        <w:r w:rsidRPr="0067336C">
          <w:rPr>
            <w:rFonts w:ascii="Trebuchet MS" w:eastAsia="Times New Roman" w:hAnsi="Trebuchet MS" w:cs="Times New Roman"/>
            <w:sz w:val="24"/>
            <w:szCs w:val="24"/>
          </w:rPr>
          <w:t>Which of the above statements are TRUE? </w:t>
        </w:r>
      </w:ins>
    </w:p>
    <w:p w:rsidR="0067336C" w:rsidRPr="0067336C" w:rsidRDefault="0067336C" w:rsidP="0067336C">
      <w:pPr>
        <w:spacing w:after="0" w:line="240" w:lineRule="auto"/>
        <w:jc w:val="both"/>
        <w:rPr>
          <w:ins w:id="164" w:author="Unknown"/>
          <w:rFonts w:ascii="Times New Roman" w:eastAsia="Times New Roman" w:hAnsi="Times New Roman" w:cs="Times New Roman"/>
          <w:sz w:val="24"/>
          <w:szCs w:val="24"/>
        </w:rPr>
      </w:pPr>
      <w:ins w:id="165" w:author="Unknown">
        <w:r w:rsidRPr="0067336C">
          <w:rPr>
            <w:rFonts w:ascii="Trebuchet MS" w:eastAsia="Times New Roman" w:hAnsi="Trebuchet MS" w:cs="Times New Roman"/>
            <w:sz w:val="24"/>
            <w:szCs w:val="24"/>
          </w:rPr>
          <w:t>(a) I and II           (b) I and III           (c) II and III          (d) II and IV </w:t>
        </w:r>
      </w:ins>
    </w:p>
    <w:p w:rsidR="0067336C" w:rsidRPr="0067336C" w:rsidRDefault="0067336C" w:rsidP="0067336C">
      <w:pPr>
        <w:spacing w:after="0" w:line="240" w:lineRule="auto"/>
        <w:jc w:val="both"/>
        <w:rPr>
          <w:ins w:id="166" w:author="Unknown"/>
          <w:rFonts w:ascii="Times New Roman" w:eastAsia="Times New Roman" w:hAnsi="Times New Roman" w:cs="Times New Roman"/>
          <w:sz w:val="24"/>
          <w:szCs w:val="24"/>
        </w:rPr>
      </w:pPr>
    </w:p>
    <w:p w:rsidR="0067336C" w:rsidRPr="0067336C" w:rsidRDefault="0067336C" w:rsidP="0067336C">
      <w:pPr>
        <w:spacing w:after="0" w:line="240" w:lineRule="auto"/>
        <w:jc w:val="both"/>
        <w:rPr>
          <w:ins w:id="167" w:author="Unknown"/>
          <w:rFonts w:ascii="Times New Roman" w:eastAsia="Times New Roman" w:hAnsi="Times New Roman" w:cs="Times New Roman"/>
          <w:sz w:val="24"/>
          <w:szCs w:val="24"/>
        </w:rPr>
      </w:pPr>
      <w:ins w:id="168" w:author="Unknown">
        <w:r w:rsidRPr="0067336C">
          <w:rPr>
            <w:rFonts w:ascii="Trebuchet MS" w:eastAsia="Times New Roman" w:hAnsi="Trebuchet MS" w:cs="Times New Roman"/>
            <w:sz w:val="24"/>
            <w:szCs w:val="24"/>
          </w:rPr>
          <w:t>Ans: option (c)</w:t>
        </w:r>
      </w:ins>
    </w:p>
    <w:p w:rsidR="0067336C" w:rsidRPr="0067336C" w:rsidRDefault="0067336C" w:rsidP="0067336C">
      <w:pPr>
        <w:spacing w:after="0" w:line="240" w:lineRule="auto"/>
        <w:jc w:val="both"/>
        <w:rPr>
          <w:ins w:id="169" w:author="Unknown"/>
          <w:rFonts w:ascii="Times New Roman" w:eastAsia="Times New Roman" w:hAnsi="Times New Roman" w:cs="Times New Roman"/>
          <w:sz w:val="24"/>
          <w:szCs w:val="24"/>
        </w:rPr>
      </w:pPr>
      <w:ins w:id="170" w:author="Unknown">
        <w:r w:rsidRPr="0067336C">
          <w:rPr>
            <w:rFonts w:ascii="Trebuchet MS" w:eastAsia="Times New Roman" w:hAnsi="Trebuchet MS" w:cs="Times New Roman"/>
            <w:sz w:val="24"/>
            <w:szCs w:val="24"/>
          </w:rPr>
          <w:t>Explanation:</w:t>
        </w:r>
      </w:ins>
    </w:p>
    <w:p w:rsidR="0067336C" w:rsidRPr="0067336C" w:rsidRDefault="0067336C" w:rsidP="0067336C">
      <w:pPr>
        <w:spacing w:after="0" w:line="240" w:lineRule="auto"/>
        <w:jc w:val="both"/>
        <w:rPr>
          <w:ins w:id="171" w:author="Unknown"/>
          <w:rFonts w:ascii="Times New Roman" w:eastAsia="Times New Roman" w:hAnsi="Times New Roman" w:cs="Times New Roman"/>
          <w:sz w:val="24"/>
          <w:szCs w:val="24"/>
        </w:rPr>
      </w:pPr>
    </w:p>
    <w:p w:rsidR="0067336C" w:rsidRPr="0067336C" w:rsidRDefault="0067336C" w:rsidP="0067336C">
      <w:pPr>
        <w:spacing w:after="0" w:line="240" w:lineRule="auto"/>
        <w:jc w:val="both"/>
        <w:rPr>
          <w:ins w:id="172" w:author="Unknown"/>
          <w:rFonts w:ascii="Times New Roman" w:eastAsia="Times New Roman" w:hAnsi="Times New Roman" w:cs="Times New Roman"/>
          <w:sz w:val="24"/>
          <w:szCs w:val="24"/>
        </w:rPr>
      </w:pPr>
      <w:ins w:id="173" w:author="Unknown">
        <w:r w:rsidRPr="0067336C">
          <w:rPr>
            <w:rFonts w:ascii="Trebuchet MS" w:eastAsia="Times New Roman" w:hAnsi="Trebuchet MS" w:cs="Times New Roman"/>
            <w:sz w:val="24"/>
            <w:szCs w:val="24"/>
          </w:rPr>
          <w:t>If a process makes a transition D, it would result in another process making transition from ready state to running state .i.e. transition B.</w:t>
        </w:r>
      </w:ins>
    </w:p>
    <w:p w:rsidR="0067336C" w:rsidRPr="0067336C" w:rsidRDefault="0067336C" w:rsidP="0067336C">
      <w:pPr>
        <w:spacing w:after="0" w:line="240" w:lineRule="auto"/>
        <w:jc w:val="both"/>
        <w:rPr>
          <w:ins w:id="174" w:author="Unknown"/>
          <w:rFonts w:ascii="Times New Roman" w:eastAsia="Times New Roman" w:hAnsi="Times New Roman" w:cs="Times New Roman"/>
          <w:sz w:val="24"/>
          <w:szCs w:val="24"/>
        </w:rPr>
      </w:pPr>
    </w:p>
    <w:p w:rsidR="0067336C" w:rsidRPr="0067336C" w:rsidRDefault="0067336C" w:rsidP="0067336C">
      <w:pPr>
        <w:spacing w:after="0" w:line="240" w:lineRule="auto"/>
        <w:jc w:val="both"/>
        <w:rPr>
          <w:ins w:id="175" w:author="Unknown"/>
          <w:rFonts w:ascii="Times New Roman" w:eastAsia="Times New Roman" w:hAnsi="Times New Roman" w:cs="Times New Roman"/>
          <w:sz w:val="24"/>
          <w:szCs w:val="24"/>
        </w:rPr>
      </w:pPr>
      <w:ins w:id="176" w:author="Unknown">
        <w:r w:rsidRPr="0067336C">
          <w:rPr>
            <w:rFonts w:ascii="Trebuchet MS" w:eastAsia="Times New Roman" w:hAnsi="Trebuchet MS" w:cs="Times New Roman"/>
            <w:sz w:val="24"/>
            <w:szCs w:val="24"/>
          </w:rPr>
          <w:t>A process moves to ready state when I/O or other events are completed.</w:t>
        </w:r>
      </w:ins>
    </w:p>
    <w:p w:rsidR="0067336C" w:rsidRPr="0067336C" w:rsidRDefault="0067336C" w:rsidP="0067336C">
      <w:pPr>
        <w:spacing w:after="0" w:line="240" w:lineRule="auto"/>
        <w:jc w:val="both"/>
        <w:rPr>
          <w:ins w:id="177" w:author="Unknown"/>
          <w:rFonts w:ascii="Times New Roman" w:eastAsia="Times New Roman" w:hAnsi="Times New Roman" w:cs="Times New Roman"/>
          <w:sz w:val="24"/>
          <w:szCs w:val="24"/>
        </w:rPr>
      </w:pPr>
      <w:ins w:id="178" w:author="Unknown">
        <w:r w:rsidRPr="0067336C">
          <w:rPr>
            <w:rFonts w:ascii="Trebuchet MS" w:eastAsia="Times New Roman" w:hAnsi="Trebuchet MS" w:cs="Times New Roman"/>
            <w:sz w:val="24"/>
            <w:szCs w:val="24"/>
          </w:rPr>
          <w:t>If there is a transition from Running State to ready State then the state diagram is the representative of an operating system with a preemptive scheduler.</w:t>
        </w:r>
      </w:ins>
    </w:p>
    <w:p w:rsidR="0067336C" w:rsidRDefault="0067336C" w:rsidP="00484D49">
      <w:pPr>
        <w:spacing w:after="0" w:line="240" w:lineRule="auto"/>
      </w:pPr>
      <w:bookmarkStart w:id="179" w:name="comments"/>
      <w:bookmarkEnd w:id="179"/>
    </w:p>
    <w:sectPr w:rsidR="0067336C" w:rsidSect="00FD3E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901" w:rsidRDefault="00827901" w:rsidP="00484D49">
      <w:pPr>
        <w:spacing w:after="0" w:line="240" w:lineRule="auto"/>
      </w:pPr>
      <w:r>
        <w:separator/>
      </w:r>
    </w:p>
  </w:endnote>
  <w:endnote w:type="continuationSeparator" w:id="1">
    <w:p w:rsidR="00827901" w:rsidRDefault="00827901" w:rsidP="00484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901" w:rsidRDefault="00827901" w:rsidP="00484D49">
      <w:pPr>
        <w:spacing w:after="0" w:line="240" w:lineRule="auto"/>
      </w:pPr>
      <w:r>
        <w:separator/>
      </w:r>
    </w:p>
  </w:footnote>
  <w:footnote w:type="continuationSeparator" w:id="1">
    <w:p w:rsidR="00827901" w:rsidRDefault="00827901" w:rsidP="00484D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3D1C"/>
    <w:multiLevelType w:val="multilevel"/>
    <w:tmpl w:val="FB9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675E1"/>
    <w:multiLevelType w:val="multilevel"/>
    <w:tmpl w:val="31C6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522B"/>
    <w:multiLevelType w:val="multilevel"/>
    <w:tmpl w:val="F82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31C64"/>
    <w:multiLevelType w:val="multilevel"/>
    <w:tmpl w:val="AEC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9734C"/>
    <w:multiLevelType w:val="multilevel"/>
    <w:tmpl w:val="F3E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F179AB"/>
    <w:multiLevelType w:val="multilevel"/>
    <w:tmpl w:val="C46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E3BAF"/>
    <w:multiLevelType w:val="multilevel"/>
    <w:tmpl w:val="E12CC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86E68"/>
    <w:rsid w:val="001D4638"/>
    <w:rsid w:val="00484D49"/>
    <w:rsid w:val="0049110C"/>
    <w:rsid w:val="0067336C"/>
    <w:rsid w:val="00827901"/>
    <w:rsid w:val="00986E68"/>
    <w:rsid w:val="00FD3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EDC"/>
  </w:style>
  <w:style w:type="paragraph" w:styleId="Heading1">
    <w:name w:val="heading 1"/>
    <w:basedOn w:val="Normal"/>
    <w:link w:val="Heading1Char"/>
    <w:uiPriority w:val="9"/>
    <w:qFormat/>
    <w:rsid w:val="006733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3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3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33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86E68"/>
  </w:style>
  <w:style w:type="character" w:styleId="Hyperlink">
    <w:name w:val="Hyperlink"/>
    <w:basedOn w:val="DefaultParagraphFont"/>
    <w:uiPriority w:val="99"/>
    <w:semiHidden/>
    <w:unhideWhenUsed/>
    <w:rsid w:val="00986E68"/>
    <w:rPr>
      <w:color w:val="0000FF"/>
      <w:u w:val="single"/>
    </w:rPr>
  </w:style>
  <w:style w:type="paragraph" w:styleId="BalloonText">
    <w:name w:val="Balloon Text"/>
    <w:basedOn w:val="Normal"/>
    <w:link w:val="BalloonTextChar"/>
    <w:uiPriority w:val="99"/>
    <w:semiHidden/>
    <w:unhideWhenUsed/>
    <w:rsid w:val="0049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0C"/>
    <w:rPr>
      <w:rFonts w:ascii="Tahoma" w:hAnsi="Tahoma" w:cs="Tahoma"/>
      <w:sz w:val="16"/>
      <w:szCs w:val="16"/>
    </w:rPr>
  </w:style>
  <w:style w:type="character" w:customStyle="1" w:styleId="Heading1Char">
    <w:name w:val="Heading 1 Char"/>
    <w:basedOn w:val="DefaultParagraphFont"/>
    <w:link w:val="Heading1"/>
    <w:uiPriority w:val="9"/>
    <w:rsid w:val="006733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33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33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336C"/>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67336C"/>
    <w:rPr>
      <w:color w:val="800080"/>
      <w:u w:val="single"/>
    </w:rPr>
  </w:style>
  <w:style w:type="paragraph" w:customStyle="1" w:styleId="description">
    <w:name w:val="description"/>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get-item-control">
    <w:name w:val="widget-item-control"/>
    <w:basedOn w:val="DefaultParagraphFont"/>
    <w:rsid w:val="0067336C"/>
  </w:style>
  <w:style w:type="character" w:customStyle="1" w:styleId="sf-sub-indicator">
    <w:name w:val="sf-sub-indicator"/>
    <w:basedOn w:val="DefaultParagraphFont"/>
    <w:rsid w:val="0067336C"/>
  </w:style>
  <w:style w:type="character" w:customStyle="1" w:styleId="metadate">
    <w:name w:val="meta_date"/>
    <w:basedOn w:val="DefaultParagraphFont"/>
    <w:rsid w:val="0067336C"/>
  </w:style>
  <w:style w:type="character" w:customStyle="1" w:styleId="metacategories">
    <w:name w:val="meta_categories"/>
    <w:basedOn w:val="DefaultParagraphFont"/>
    <w:rsid w:val="0067336C"/>
  </w:style>
  <w:style w:type="character" w:customStyle="1" w:styleId="metacomments">
    <w:name w:val="meta_comments"/>
    <w:basedOn w:val="DefaultParagraphFont"/>
    <w:rsid w:val="0067336C"/>
  </w:style>
  <w:style w:type="character" w:customStyle="1" w:styleId="share-button-link-text">
    <w:name w:val="share-button-link-text"/>
    <w:basedOn w:val="DefaultParagraphFont"/>
    <w:rsid w:val="0067336C"/>
  </w:style>
  <w:style w:type="character" w:customStyle="1" w:styleId="reaction-buttons">
    <w:name w:val="reaction-buttons"/>
    <w:basedOn w:val="DefaultParagraphFont"/>
    <w:rsid w:val="0067336C"/>
  </w:style>
  <w:style w:type="character" w:styleId="HTMLCite">
    <w:name w:val="HTML Cite"/>
    <w:basedOn w:val="DefaultParagraphFont"/>
    <w:uiPriority w:val="99"/>
    <w:semiHidden/>
    <w:unhideWhenUsed/>
    <w:rsid w:val="0067336C"/>
    <w:rPr>
      <w:i/>
      <w:iCs/>
    </w:rPr>
  </w:style>
  <w:style w:type="character" w:customStyle="1" w:styleId="icon">
    <w:name w:val="icon"/>
    <w:basedOn w:val="DefaultParagraphFont"/>
    <w:rsid w:val="0067336C"/>
  </w:style>
  <w:style w:type="character" w:customStyle="1" w:styleId="datetime">
    <w:name w:val="datetime"/>
    <w:basedOn w:val="DefaultParagraphFont"/>
    <w:rsid w:val="0067336C"/>
  </w:style>
  <w:style w:type="paragraph" w:customStyle="1" w:styleId="comment-content">
    <w:name w:val="comment-conten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67336C"/>
  </w:style>
  <w:style w:type="character" w:customStyle="1" w:styleId="thread-toggle">
    <w:name w:val="thread-toggle"/>
    <w:basedOn w:val="DefaultParagraphFont"/>
    <w:rsid w:val="0067336C"/>
  </w:style>
  <w:style w:type="character" w:customStyle="1" w:styleId="thread-arrow">
    <w:name w:val="thread-arrow"/>
    <w:basedOn w:val="DefaultParagraphFont"/>
    <w:rsid w:val="0067336C"/>
  </w:style>
  <w:style w:type="character" w:customStyle="1" w:styleId="thread-count">
    <w:name w:val="thread-count"/>
    <w:basedOn w:val="DefaultParagraphFont"/>
    <w:rsid w:val="0067336C"/>
  </w:style>
  <w:style w:type="character" w:customStyle="1" w:styleId="thread-drop">
    <w:name w:val="thread-drop"/>
    <w:basedOn w:val="DefaultParagraphFont"/>
    <w:rsid w:val="0067336C"/>
  </w:style>
  <w:style w:type="paragraph" w:customStyle="1" w:styleId="comment-footer">
    <w:name w:val="comment-foot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733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33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33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336C"/>
    <w:rPr>
      <w:rFonts w:ascii="Arial" w:eastAsia="Times New Roman" w:hAnsi="Arial" w:cs="Arial"/>
      <w:vanish/>
      <w:sz w:val="16"/>
      <w:szCs w:val="16"/>
    </w:rPr>
  </w:style>
  <w:style w:type="character" w:customStyle="1" w:styleId="label-size">
    <w:name w:val="label-size"/>
    <w:basedOn w:val="DefaultParagraphFont"/>
    <w:rsid w:val="0067336C"/>
  </w:style>
  <w:style w:type="character" w:customStyle="1" w:styleId="label-count">
    <w:name w:val="label-count"/>
    <w:basedOn w:val="DefaultParagraphFont"/>
    <w:rsid w:val="0067336C"/>
  </w:style>
  <w:style w:type="paragraph" w:customStyle="1" w:styleId="cssroundedboxcont">
    <w:name w:val="css_rounded_box_cont"/>
    <w:basedOn w:val="Normal"/>
    <w:rsid w:val="0067336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ssclearbothnoheight">
    <w:name w:val="css_clear_both_no_heigh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ninegridleftedge">
    <w:name w:val="css_ninegrid_left_edg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omponenttabpanebuttonunselected">
    <w:name w:val="css_component_tab_pane_button_unselected"/>
    <w:basedOn w:val="Normal"/>
    <w:rsid w:val="0067336C"/>
    <w:pPr>
      <w:spacing w:before="100" w:beforeAutospacing="1" w:after="100" w:afterAutospacing="1" w:line="240" w:lineRule="auto"/>
    </w:pPr>
    <w:rPr>
      <w:rFonts w:ascii="Times New Roman" w:eastAsia="Times New Roman" w:hAnsi="Times New Roman" w:cs="Times New Roman"/>
      <w:b/>
      <w:bCs/>
      <w:color w:val="0065CC"/>
      <w:sz w:val="24"/>
      <w:szCs w:val="24"/>
      <w:u w:val="single"/>
    </w:rPr>
  </w:style>
  <w:style w:type="paragraph" w:customStyle="1" w:styleId="csscomponenttabpanebuttonselected">
    <w:name w:val="css_component_tab_pane_button_selected"/>
    <w:basedOn w:val="Normal"/>
    <w:rsid w:val="0067336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svcontchildrenholder">
    <w:name w:val="css_vcont_children_hold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vcontpreventmargincollapsediv">
    <w:name w:val="css_vcont_prevent_margin_collapse_div"/>
    <w:basedOn w:val="Normal"/>
    <w:rsid w:val="0067336C"/>
    <w:pPr>
      <w:spacing w:before="100" w:beforeAutospacing="1" w:after="100" w:afterAutospacing="1" w:line="0" w:lineRule="auto"/>
    </w:pPr>
    <w:rPr>
      <w:rFonts w:ascii="Times New Roman" w:eastAsia="Times New Roman" w:hAnsi="Times New Roman" w:cs="Times New Roman"/>
      <w:sz w:val="2"/>
      <w:szCs w:val="2"/>
    </w:rPr>
  </w:style>
  <w:style w:type="paragraph" w:customStyle="1" w:styleId="csscomponenttablehconttable">
    <w:name w:val="css_component_table_hcont_tabl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omponenttablehcontwrappingcell">
    <w:name w:val="css_component_table_hcont_wrapping_cell"/>
    <w:basedOn w:val="Normal"/>
    <w:rsid w:val="0067336C"/>
    <w:pPr>
      <w:spacing w:after="0" w:line="240" w:lineRule="auto"/>
      <w:textAlignment w:val="top"/>
    </w:pPr>
    <w:rPr>
      <w:rFonts w:ascii="Times New Roman" w:eastAsia="Times New Roman" w:hAnsi="Times New Roman" w:cs="Times New Roman"/>
      <w:sz w:val="24"/>
      <w:szCs w:val="24"/>
    </w:rPr>
  </w:style>
  <w:style w:type="paragraph" w:customStyle="1" w:styleId="csscomponenttablehcontwidthholder">
    <w:name w:val="css_component_table_hcont_width_hold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s-block-confirmation-dialog-bg">
    <w:name w:val="updates-block-confirmation-dialog-bg"/>
    <w:basedOn w:val="Normal"/>
    <w:rsid w:val="0067336C"/>
    <w:pPr>
      <w:shd w:val="clear" w:color="auto" w:fill="66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s-block-confirmation-dialog">
    <w:name w:val="updates-block-confirmation-dialog"/>
    <w:basedOn w:val="Normal"/>
    <w:rsid w:val="0067336C"/>
    <w:pPr>
      <w:pBdr>
        <w:top w:val="single" w:sz="36" w:space="0" w:color="AECEFF"/>
        <w:left w:val="single" w:sz="36" w:space="0" w:color="AECEFF"/>
        <w:bottom w:val="single" w:sz="36" w:space="0" w:color="AECEFF"/>
        <w:right w:val="single" w:sz="36" w:space="0" w:color="AECE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s-block-confirmation-dialog-title">
    <w:name w:val="updates-block-confirmation-dialog-title"/>
    <w:basedOn w:val="Normal"/>
    <w:rsid w:val="0067336C"/>
    <w:pPr>
      <w:shd w:val="clear" w:color="auto" w:fill="D6E9F8"/>
      <w:spacing w:before="100" w:beforeAutospacing="1" w:after="100" w:afterAutospacing="1" w:line="240" w:lineRule="auto"/>
    </w:pPr>
    <w:rPr>
      <w:rFonts w:ascii="Times New Roman" w:eastAsia="Times New Roman" w:hAnsi="Times New Roman" w:cs="Times New Roman"/>
      <w:sz w:val="31"/>
      <w:szCs w:val="31"/>
    </w:rPr>
  </w:style>
  <w:style w:type="paragraph" w:customStyle="1" w:styleId="updates-block-confirmation-dialog-buttons">
    <w:name w:val="updates-block-confirmation-dialog-buttons"/>
    <w:basedOn w:val="Normal"/>
    <w:rsid w:val="0067336C"/>
    <w:pPr>
      <w:shd w:val="clear" w:color="auto" w:fill="D6E9F8"/>
      <w:spacing w:before="120" w:after="100" w:afterAutospacing="1" w:line="240" w:lineRule="auto"/>
    </w:pPr>
    <w:rPr>
      <w:rFonts w:ascii="Times New Roman" w:eastAsia="Times New Roman" w:hAnsi="Times New Roman" w:cs="Times New Roman"/>
      <w:sz w:val="24"/>
      <w:szCs w:val="24"/>
    </w:rPr>
  </w:style>
  <w:style w:type="paragraph" w:customStyle="1" w:styleId="updates-block-confirmation-dialog-content">
    <w:name w:val="updates-block-confirmation-dialog-content"/>
    <w:basedOn w:val="Normal"/>
    <w:rsid w:val="0067336C"/>
    <w:pPr>
      <w:spacing w:before="100" w:beforeAutospacing="1" w:after="100" w:afterAutospacing="1" w:line="240" w:lineRule="auto"/>
      <w:ind w:right="60"/>
    </w:pPr>
    <w:rPr>
      <w:rFonts w:ascii="Times New Roman" w:eastAsia="Times New Roman" w:hAnsi="Times New Roman" w:cs="Times New Roman"/>
      <w:sz w:val="19"/>
      <w:szCs w:val="19"/>
    </w:rPr>
  </w:style>
  <w:style w:type="paragraph" w:customStyle="1" w:styleId="cssupdatesucwblocksubtext">
    <w:name w:val="css_updates_ucw_block_subtext"/>
    <w:basedOn w:val="Normal"/>
    <w:rsid w:val="0067336C"/>
    <w:pPr>
      <w:spacing w:before="240" w:after="100" w:afterAutospacing="1" w:line="240" w:lineRule="auto"/>
      <w:ind w:left="240"/>
    </w:pPr>
    <w:rPr>
      <w:rFonts w:ascii="Times New Roman" w:eastAsia="Times New Roman" w:hAnsi="Times New Roman" w:cs="Times New Roman"/>
      <w:color w:val="777777"/>
      <w:sz w:val="19"/>
      <w:szCs w:val="19"/>
    </w:rPr>
  </w:style>
  <w:style w:type="paragraph" w:customStyle="1" w:styleId="cssupdatesucwlinklikebutton">
    <w:name w:val="css_updates_ucw_link_like_button"/>
    <w:basedOn w:val="Normal"/>
    <w:rsid w:val="0067336C"/>
    <w:pPr>
      <w:shd w:val="clear" w:color="auto" w:fill="D6E9F8"/>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cssupdatesucwpopupbuttontext">
    <w:name w:val="css_updates_ucw_popup_button_text"/>
    <w:basedOn w:val="Normal"/>
    <w:rsid w:val="0067336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supdatesucwpopupbutton">
    <w:name w:val="css_updates_ucw_popup_button"/>
    <w:basedOn w:val="Normal"/>
    <w:rsid w:val="0067336C"/>
    <w:pPr>
      <w:spacing w:before="100" w:beforeAutospacing="1" w:after="100" w:afterAutospacing="1" w:line="240" w:lineRule="auto"/>
      <w:ind w:right="100"/>
    </w:pPr>
    <w:rPr>
      <w:rFonts w:ascii="Times New Roman" w:eastAsia="Times New Roman" w:hAnsi="Times New Roman" w:cs="Times New Roman"/>
      <w:sz w:val="24"/>
      <w:szCs w:val="24"/>
    </w:rPr>
  </w:style>
  <w:style w:type="paragraph" w:customStyle="1" w:styleId="cssupdatespopupprofilepic">
    <w:name w:val="css_updates_popup_profile_pic"/>
    <w:basedOn w:val="Normal"/>
    <w:rsid w:val="0067336C"/>
    <w:pPr>
      <w:spacing w:after="167" w:line="240" w:lineRule="auto"/>
      <w:ind w:left="251" w:right="335"/>
    </w:pPr>
    <w:rPr>
      <w:rFonts w:ascii="Times New Roman" w:eastAsia="Times New Roman" w:hAnsi="Times New Roman" w:cs="Times New Roman"/>
      <w:sz w:val="24"/>
      <w:szCs w:val="24"/>
    </w:rPr>
  </w:style>
  <w:style w:type="paragraph" w:customStyle="1" w:styleId="cssupdatespopuplist">
    <w:name w:val="css_updates_popup_list"/>
    <w:basedOn w:val="Normal"/>
    <w:rsid w:val="0067336C"/>
    <w:pPr>
      <w:spacing w:after="0" w:line="240" w:lineRule="auto"/>
      <w:ind w:left="120" w:right="480"/>
    </w:pPr>
    <w:rPr>
      <w:rFonts w:ascii="Times New Roman" w:eastAsia="Times New Roman" w:hAnsi="Times New Roman" w:cs="Times New Roman"/>
      <w:sz w:val="24"/>
      <w:szCs w:val="24"/>
    </w:rPr>
  </w:style>
  <w:style w:type="paragraph" w:customStyle="1" w:styleId="updates-block-confirmation-dialog-title-close">
    <w:name w:val="updates-block-confirmation-dialog-title-close"/>
    <w:basedOn w:val="Normal"/>
    <w:rsid w:val="0067336C"/>
    <w:pPr>
      <w:pBdr>
        <w:top w:val="single" w:sz="6" w:space="0" w:color="AECEFF"/>
        <w:left w:val="single" w:sz="6" w:space="0" w:color="AECEFF"/>
        <w:bottom w:val="single" w:sz="6" w:space="0" w:color="AECEFF"/>
        <w:right w:val="single" w:sz="6" w:space="0" w:color="AECEFF"/>
      </w:pBdr>
      <w:shd w:val="clear" w:color="auto" w:fill="FFFFFF"/>
      <w:spacing w:before="100" w:beforeAutospacing="1" w:after="100" w:afterAutospacing="1" w:line="240" w:lineRule="auto"/>
      <w:ind w:left="167"/>
    </w:pPr>
    <w:rPr>
      <w:rFonts w:ascii="Times New Roman" w:eastAsia="Times New Roman" w:hAnsi="Times New Roman" w:cs="Times New Roman"/>
      <w:sz w:val="24"/>
      <w:szCs w:val="24"/>
    </w:rPr>
  </w:style>
  <w:style w:type="paragraph" w:customStyle="1" w:styleId="csslightboxadminlink">
    <w:name w:val="css_lightbox_admin_link"/>
    <w:basedOn w:val="Normal"/>
    <w:rsid w:val="0067336C"/>
    <w:pPr>
      <w:spacing w:before="100" w:beforeAutospacing="1" w:after="100" w:afterAutospacing="1" w:line="240" w:lineRule="auto"/>
    </w:pPr>
    <w:rPr>
      <w:rFonts w:ascii="Times New Roman" w:eastAsia="Times New Roman" w:hAnsi="Times New Roman" w:cs="Times New Roman"/>
      <w:color w:val="9C1000"/>
      <w:sz w:val="24"/>
      <w:szCs w:val="24"/>
      <w:u w:val="single"/>
    </w:rPr>
  </w:style>
  <w:style w:type="paragraph" w:customStyle="1" w:styleId="csslightboxbgmask">
    <w:name w:val="css_lightbox_bg_mask"/>
    <w:basedOn w:val="Normal"/>
    <w:rsid w:val="0067336C"/>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btnclose">
    <w:name w:val="css_lightbox_btn_clos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btnarrow">
    <w:name w:val="css_lightbox_btn_arrow"/>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btnarrowleft">
    <w:name w:val="css_lightbox_btn_arrow_lef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btnarrowright">
    <w:name w:val="css_lightbox_btn_arrow_righ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browseview">
    <w:name w:val="css_lightbox_photo_browse_view"/>
    <w:basedOn w:val="Normal"/>
    <w:rsid w:val="0067336C"/>
    <w:pPr>
      <w:spacing w:before="100" w:beforeAutospacing="1" w:after="100" w:afterAutospacing="1" w:line="240" w:lineRule="auto"/>
    </w:pPr>
    <w:rPr>
      <w:rFonts w:ascii="Arial" w:eastAsia="Times New Roman" w:hAnsi="Arial" w:cs="Arial"/>
      <w:sz w:val="20"/>
      <w:szCs w:val="20"/>
    </w:rPr>
  </w:style>
  <w:style w:type="paragraph" w:customStyle="1" w:styleId="csslightboxscaledimage">
    <w:name w:val="css_lightbox_scaled_image"/>
    <w:basedOn w:val="Normal"/>
    <w:rsid w:val="0067336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csslightboxscaledimagecaption">
    <w:name w:val="css_lightbox_scaled_image_caption"/>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scaledimagecaptiontext">
    <w:name w:val="css_lightbox_scaled_image_caption_text"/>
    <w:basedOn w:val="Normal"/>
    <w:rsid w:val="0067336C"/>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sslightboxscaledimagecaptionhinttext">
    <w:name w:val="css_lightbox_scaled_image_caption_hint_text"/>
    <w:basedOn w:val="Normal"/>
    <w:rsid w:val="0067336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csslightboxscaledimagecaptionhover">
    <w:name w:val="css_lightbox_scaled_image_caption_hover"/>
    <w:basedOn w:val="Normal"/>
    <w:rsid w:val="0067336C"/>
    <w:pPr>
      <w:pBdr>
        <w:top w:val="single" w:sz="6" w:space="0" w:color="CCCCCC"/>
        <w:left w:val="single" w:sz="6" w:space="0" w:color="CCCCCC"/>
        <w:bottom w:val="single" w:sz="6" w:space="0" w:color="CCCCCC"/>
        <w:right w:val="single" w:sz="6" w:space="0" w:color="CCCCCC"/>
      </w:pBdr>
      <w:spacing w:after="0" w:line="240" w:lineRule="auto"/>
      <w:ind w:left="-17" w:right="-17"/>
    </w:pPr>
    <w:rPr>
      <w:rFonts w:ascii="Times New Roman" w:eastAsia="Times New Roman" w:hAnsi="Times New Roman" w:cs="Times New Roman"/>
      <w:color w:val="CCCCCC"/>
      <w:sz w:val="24"/>
      <w:szCs w:val="24"/>
    </w:rPr>
  </w:style>
  <w:style w:type="paragraph" w:customStyle="1" w:styleId="csslightboxscaledimagecaptioneditor">
    <w:name w:val="css_lightbox_scaled_image_caption_editor"/>
    <w:basedOn w:val="Normal"/>
    <w:rsid w:val="0067336C"/>
    <w:pPr>
      <w:pBdr>
        <w:top w:val="single" w:sz="6" w:space="0" w:color="CCCCCC"/>
        <w:left w:val="single" w:sz="6" w:space="0" w:color="CCCCCC"/>
        <w:bottom w:val="single" w:sz="6" w:space="0" w:color="CCCCCC"/>
        <w:right w:val="single" w:sz="6" w:space="0" w:color="CCCCCC"/>
      </w:pBdr>
      <w:shd w:val="clear" w:color="auto" w:fill="666666"/>
      <w:spacing w:after="0" w:line="240" w:lineRule="auto"/>
      <w:ind w:left="-17" w:right="-17"/>
    </w:pPr>
    <w:rPr>
      <w:rFonts w:ascii="Arial" w:eastAsia="Times New Roman" w:hAnsi="Arial" w:cs="Arial"/>
      <w:color w:val="CCCCCC"/>
      <w:sz w:val="24"/>
      <w:szCs w:val="24"/>
    </w:rPr>
  </w:style>
  <w:style w:type="paragraph" w:customStyle="1" w:styleId="csslightboxscaledimagereportabuse">
    <w:name w:val="css_lightbox_scaled_image_report_abuse"/>
    <w:basedOn w:val="Normal"/>
    <w:rsid w:val="0067336C"/>
    <w:pPr>
      <w:spacing w:before="100" w:beforeAutospacing="1" w:after="100" w:afterAutospacing="1" w:line="240" w:lineRule="auto"/>
      <w:ind w:left="50"/>
    </w:pPr>
    <w:rPr>
      <w:rFonts w:ascii="Times New Roman" w:eastAsia="Times New Roman" w:hAnsi="Times New Roman" w:cs="Times New Roman"/>
      <w:sz w:val="24"/>
      <w:szCs w:val="24"/>
    </w:rPr>
  </w:style>
  <w:style w:type="paragraph" w:customStyle="1" w:styleId="csslightboxplusone">
    <w:name w:val="css_lightbox_plus_on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indexinfo">
    <w:name w:val="css_lightbox_index_info"/>
    <w:basedOn w:val="Normal"/>
    <w:rsid w:val="0067336C"/>
    <w:pPr>
      <w:spacing w:before="100" w:beforeAutospacing="1" w:after="100" w:afterAutospacing="1" w:line="240" w:lineRule="auto"/>
      <w:jc w:val="center"/>
    </w:pPr>
    <w:rPr>
      <w:rFonts w:ascii="Times New Roman" w:eastAsia="Times New Roman" w:hAnsi="Times New Roman" w:cs="Times New Roman"/>
      <w:color w:val="CCCCCC"/>
      <w:sz w:val="20"/>
      <w:szCs w:val="20"/>
    </w:rPr>
  </w:style>
  <w:style w:type="paragraph" w:customStyle="1" w:styleId="csslightboxfilmstrip">
    <w:name w:val="css_lightbox_filmstrip"/>
    <w:basedOn w:val="Normal"/>
    <w:rsid w:val="0067336C"/>
    <w:pPr>
      <w:shd w:val="clear" w:color="auto" w:fill="000000"/>
      <w:spacing w:before="100" w:beforeAutospacing="1" w:after="100" w:afterAutospacing="1" w:line="0" w:lineRule="auto"/>
    </w:pPr>
    <w:rPr>
      <w:rFonts w:ascii="Times New Roman" w:eastAsia="Times New Roman" w:hAnsi="Times New Roman" w:cs="Times New Roman"/>
      <w:sz w:val="24"/>
      <w:szCs w:val="24"/>
    </w:rPr>
  </w:style>
  <w:style w:type="paragraph" w:customStyle="1" w:styleId="csslightboxfilmstripcontrols">
    <w:name w:val="css_lightbox_filmstrip_controls"/>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filmstripcontrolsframe">
    <w:name w:val="css_lightbox_filmstrip_controls_frame"/>
    <w:basedOn w:val="Normal"/>
    <w:rsid w:val="0067336C"/>
    <w:pPr>
      <w:pBdr>
        <w:top w:val="single" w:sz="6" w:space="0" w:color="FFFFFF"/>
        <w:left w:val="single" w:sz="6" w:space="0" w:color="FFFFFF"/>
        <w:bottom w:val="single" w:sz="6" w:space="0" w:color="FFFFFF"/>
        <w:right w:val="single" w:sz="6" w:space="0" w:color="FFFFFF"/>
      </w:pBdr>
      <w:spacing w:before="50" w:after="100" w:afterAutospacing="1" w:line="240" w:lineRule="auto"/>
    </w:pPr>
    <w:rPr>
      <w:rFonts w:ascii="Times New Roman" w:eastAsia="Times New Roman" w:hAnsi="Times New Roman" w:cs="Times New Roman"/>
      <w:sz w:val="24"/>
      <w:szCs w:val="24"/>
    </w:rPr>
  </w:style>
  <w:style w:type="paragraph" w:customStyle="1" w:styleId="csslightboxfilmstripcontrolsleft">
    <w:name w:val="css_lightbox_filmstrip_controls_lef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filmstripcontrolsright">
    <w:name w:val="css_lightbox_filmstrip_controls_righ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filmstripthumbnailscontainer">
    <w:name w:val="css_lightbox_filmstrip_thumbnails_contain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filmstripthumbnail">
    <w:name w:val="css_lightbox_filmstrip_thumbnail"/>
    <w:basedOn w:val="Normal"/>
    <w:rsid w:val="0067336C"/>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filmstripthumbnailmargin">
    <w:name w:val="css_lightbox_filmstrip_thumbnail_margin"/>
    <w:basedOn w:val="Normal"/>
    <w:rsid w:val="0067336C"/>
    <w:pPr>
      <w:spacing w:before="100" w:beforeAutospacing="1" w:after="100" w:afterAutospacing="1" w:line="240" w:lineRule="auto"/>
      <w:ind w:right="50"/>
    </w:pPr>
    <w:rPr>
      <w:rFonts w:ascii="Times New Roman" w:eastAsia="Times New Roman" w:hAnsi="Times New Roman" w:cs="Times New Roman"/>
      <w:sz w:val="24"/>
      <w:szCs w:val="24"/>
    </w:rPr>
  </w:style>
  <w:style w:type="paragraph" w:customStyle="1" w:styleId="csslightboxfilmstripthumbnailimg">
    <w:name w:val="css_lightbox_filmstrip_thumbnail_img"/>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filmstripthumbnailnumberbubblecontent">
    <w:name w:val="css_lightbox_filmstrip_thumbnail_number_bubble_content"/>
    <w:basedOn w:val="Normal"/>
    <w:rsid w:val="0067336C"/>
    <w:pPr>
      <w:shd w:val="clear" w:color="auto" w:fill="FFFFFF"/>
      <w:spacing w:before="100" w:beforeAutospacing="1" w:after="100" w:afterAutospacing="1" w:line="240" w:lineRule="atLeast"/>
      <w:jc w:val="center"/>
    </w:pPr>
    <w:rPr>
      <w:rFonts w:ascii="Times New Roman" w:eastAsia="Times New Roman" w:hAnsi="Times New Roman" w:cs="Times New Roman"/>
      <w:b/>
      <w:bCs/>
      <w:color w:val="333333"/>
      <w:sz w:val="18"/>
      <w:szCs w:val="18"/>
    </w:rPr>
  </w:style>
  <w:style w:type="paragraph" w:customStyle="1" w:styleId="csslightboxfilmstripthumbnailnumberbubbleanchor">
    <w:name w:val="css_lightbox_filmstrip_thumbnail_number_bubble_anchor"/>
    <w:basedOn w:val="Normal"/>
    <w:rsid w:val="0067336C"/>
    <w:pPr>
      <w:pBdr>
        <w:top w:val="single" w:sz="24"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attributionindexcontainer">
    <w:name w:val="css_lightbox_attribution_index_container"/>
    <w:basedOn w:val="Normal"/>
    <w:rsid w:val="0067336C"/>
    <w:pPr>
      <w:spacing w:before="17" w:after="17" w:line="240" w:lineRule="auto"/>
    </w:pPr>
    <w:rPr>
      <w:rFonts w:ascii="Times New Roman" w:eastAsia="Times New Roman" w:hAnsi="Times New Roman" w:cs="Times New Roman"/>
      <w:sz w:val="24"/>
      <w:szCs w:val="24"/>
    </w:rPr>
  </w:style>
  <w:style w:type="paragraph" w:customStyle="1" w:styleId="csslightboxattributioninfo">
    <w:name w:val="css_lightbox_attribution_info"/>
    <w:basedOn w:val="Normal"/>
    <w:rsid w:val="0067336C"/>
    <w:pPr>
      <w:spacing w:before="100" w:beforeAutospacing="1" w:after="48" w:line="240" w:lineRule="auto"/>
      <w:ind w:left="167"/>
    </w:pPr>
    <w:rPr>
      <w:rFonts w:ascii="Times New Roman" w:eastAsia="Times New Roman" w:hAnsi="Times New Roman" w:cs="Times New Roman"/>
      <w:color w:val="CCCCCC"/>
      <w:sz w:val="20"/>
      <w:szCs w:val="20"/>
    </w:rPr>
  </w:style>
  <w:style w:type="paragraph" w:customStyle="1" w:styleId="csslightboxnotifywidget">
    <w:name w:val="css_lightbox_notify_widge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notifywidgetcontentlink">
    <w:name w:val="css_lightbox_notify_widget_content_link"/>
    <w:basedOn w:val="Normal"/>
    <w:rsid w:val="0067336C"/>
    <w:pPr>
      <w:spacing w:before="100" w:beforeAutospacing="1" w:after="100" w:afterAutospacing="1" w:line="240" w:lineRule="auto"/>
    </w:pPr>
    <w:rPr>
      <w:rFonts w:ascii="Times New Roman" w:eastAsia="Times New Roman" w:hAnsi="Times New Roman" w:cs="Times New Roman"/>
      <w:color w:val="0065CC"/>
      <w:sz w:val="24"/>
      <w:szCs w:val="24"/>
    </w:rPr>
  </w:style>
  <w:style w:type="paragraph" w:customStyle="1" w:styleId="csslightboxtoolbar">
    <w:name w:val="css_lightbox_toolbar"/>
    <w:basedOn w:val="Normal"/>
    <w:rsid w:val="0067336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sslightboxtoolbarseparator">
    <w:name w:val="css_lightbox_toolbar_separator"/>
    <w:basedOn w:val="Normal"/>
    <w:rsid w:val="0067336C"/>
    <w:pPr>
      <w:spacing w:before="100" w:beforeAutospacing="1" w:after="100" w:afterAutospacing="1" w:line="335" w:lineRule="atLeast"/>
    </w:pPr>
    <w:rPr>
      <w:rFonts w:ascii="Times New Roman" w:eastAsia="Times New Roman" w:hAnsi="Times New Roman" w:cs="Times New Roman"/>
      <w:color w:val="CCCCCC"/>
      <w:sz w:val="24"/>
      <w:szCs w:val="24"/>
    </w:rPr>
  </w:style>
  <w:style w:type="paragraph" w:customStyle="1" w:styleId="csslightboxtoolbarclosebuttonicon">
    <w:name w:val="css_lightbox_toolbar_close_button_icon"/>
    <w:basedOn w:val="Normal"/>
    <w:rsid w:val="0067336C"/>
    <w:pPr>
      <w:spacing w:before="100" w:beforeAutospacing="1" w:after="100" w:afterAutospacing="1" w:line="240" w:lineRule="auto"/>
      <w:ind w:right="100"/>
    </w:pPr>
    <w:rPr>
      <w:rFonts w:ascii="Times New Roman" w:eastAsia="Times New Roman" w:hAnsi="Times New Roman" w:cs="Times New Roman"/>
      <w:color w:val="EEEEEE"/>
      <w:sz w:val="24"/>
      <w:szCs w:val="24"/>
    </w:rPr>
  </w:style>
  <w:style w:type="paragraph" w:customStyle="1" w:styleId="csslightboxtoolbarmenubuttonicon">
    <w:name w:val="css_lightbox_toolbar_menu_button_icon"/>
    <w:basedOn w:val="Normal"/>
    <w:rsid w:val="0067336C"/>
    <w:pPr>
      <w:pBdr>
        <w:top w:val="single" w:sz="18" w:space="0" w:color="auto"/>
        <w:left w:val="single" w:sz="18" w:space="0" w:color="auto"/>
        <w:bottom w:val="single" w:sz="18" w:space="0" w:color="auto"/>
        <w:right w:val="single" w:sz="18" w:space="0" w:color="auto"/>
      </w:pBdr>
      <w:spacing w:after="33" w:line="240" w:lineRule="auto"/>
      <w:ind w:left="84"/>
    </w:pPr>
    <w:rPr>
      <w:rFonts w:ascii="Times New Roman" w:eastAsia="Times New Roman" w:hAnsi="Times New Roman" w:cs="Times New Roman"/>
      <w:sz w:val="24"/>
      <w:szCs w:val="24"/>
    </w:rPr>
  </w:style>
  <w:style w:type="paragraph" w:customStyle="1" w:styleId="csslightboxtoolbarmenucalloutouter">
    <w:name w:val="css_lightbox_toolbar_menu_callout_outer"/>
    <w:basedOn w:val="Normal"/>
    <w:rsid w:val="0067336C"/>
    <w:pPr>
      <w:pBdr>
        <w:top w:val="single" w:sz="48"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toolbarmenucalloutinner">
    <w:name w:val="css_lightbox_toolbar_menu_callout_inner"/>
    <w:basedOn w:val="Normal"/>
    <w:rsid w:val="0067336C"/>
    <w:pPr>
      <w:pBdr>
        <w:top w:val="single" w:sz="36" w:space="0" w:color="11111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toolbarmenuitem">
    <w:name w:val="css_lightbox_toolbar_menu_item"/>
    <w:basedOn w:val="Normal"/>
    <w:rsid w:val="0067336C"/>
    <w:pPr>
      <w:spacing w:before="100" w:beforeAutospacing="1" w:after="100" w:afterAutospacing="1" w:line="240" w:lineRule="auto"/>
    </w:pPr>
    <w:rPr>
      <w:rFonts w:ascii="Times New Roman" w:eastAsia="Times New Roman" w:hAnsi="Times New Roman" w:cs="Times New Roman"/>
      <w:b/>
      <w:bCs/>
      <w:caps/>
      <w:sz w:val="24"/>
      <w:szCs w:val="24"/>
    </w:rPr>
  </w:style>
  <w:style w:type="paragraph" w:customStyle="1" w:styleId="csslightboxtoolbarmenuitemicon">
    <w:name w:val="css_lightbox_toolbar_menu_item_icon"/>
    <w:basedOn w:val="Normal"/>
    <w:rsid w:val="0067336C"/>
    <w:pPr>
      <w:spacing w:after="0" w:line="240" w:lineRule="auto"/>
      <w:ind w:left="100" w:right="100"/>
    </w:pPr>
    <w:rPr>
      <w:rFonts w:ascii="Times New Roman" w:eastAsia="Times New Roman" w:hAnsi="Times New Roman" w:cs="Times New Roman"/>
      <w:sz w:val="24"/>
      <w:szCs w:val="24"/>
    </w:rPr>
  </w:style>
  <w:style w:type="paragraph" w:customStyle="1" w:styleId="csslightboxtoolbarmenuitemiconeditleft">
    <w:name w:val="css_lightbox_toolbar_menu_item_icon_edit_lef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toolbarmenuitemiconeditright">
    <w:name w:val="css_lightbox_toolbar_menu_item_icon_edit_righ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toolbarmenuitemiconeditautofix">
    <w:name w:val="css_lightbox_toolbar_menu_item_icon_edit_autofix"/>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toolbarmenuitemiconeditcreativekit">
    <w:name w:val="css_lightbox_toolbar_menu_item_icon_edit_creativeki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toolbareditphotoicon">
    <w:name w:val="css_lightbox_toolbar_edit_photo_icon"/>
    <w:basedOn w:val="Normal"/>
    <w:rsid w:val="0067336C"/>
    <w:pPr>
      <w:spacing w:before="100" w:beforeAutospacing="1" w:after="100" w:afterAutospacing="1" w:line="240" w:lineRule="auto"/>
      <w:ind w:right="100"/>
    </w:pPr>
    <w:rPr>
      <w:rFonts w:ascii="Times New Roman" w:eastAsia="Times New Roman" w:hAnsi="Times New Roman" w:cs="Times New Roman"/>
      <w:sz w:val="24"/>
      <w:szCs w:val="24"/>
    </w:rPr>
  </w:style>
  <w:style w:type="paragraph" w:customStyle="1" w:styleId="csslightboxtoolbarmenuitemstate">
    <w:name w:val="css_lightbox_toolbar_menu_item_state"/>
    <w:basedOn w:val="Normal"/>
    <w:rsid w:val="0067336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csslightboxtoolbarmenuitemsuffix">
    <w:name w:val="css_lightbox_toolbar_menu_item_suffix"/>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sidecontainer">
    <w:name w:val="css_lightbox_side_container"/>
    <w:basedOn w:val="Normal"/>
    <w:rsid w:val="0067336C"/>
    <w:pPr>
      <w:shd w:val="clear" w:color="auto" w:fill="32323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sidecontainerhandle">
    <w:name w:val="css_lightbox_side_container_handle"/>
    <w:basedOn w:val="Normal"/>
    <w:rsid w:val="0067336C"/>
    <w:pPr>
      <w:shd w:val="clear" w:color="auto" w:fill="323232"/>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csslightboxsidecontainerhandlehover">
    <w:name w:val="css_lightbox_side_container_handle_hover"/>
    <w:basedOn w:val="Normal"/>
    <w:rsid w:val="0067336C"/>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sidecontainerhandlearrow">
    <w:name w:val="css_lightbox_side_container_handle_arrow"/>
    <w:basedOn w:val="Normal"/>
    <w:rsid w:val="0067336C"/>
    <w:pPr>
      <w:pBdr>
        <w:top w:val="single" w:sz="36" w:space="0" w:color="auto"/>
        <w:left w:val="single" w:sz="36" w:space="0" w:color="auto"/>
        <w:bottom w:val="single" w:sz="36" w:space="0" w:color="auto"/>
        <w:right w:val="single" w:sz="2" w:space="0" w:color="auto"/>
      </w:pBdr>
      <w:spacing w:before="100" w:beforeAutospacing="1" w:after="100" w:afterAutospacing="1" w:line="0" w:lineRule="auto"/>
    </w:pPr>
    <w:rPr>
      <w:rFonts w:ascii="Times New Roman" w:eastAsia="Times New Roman" w:hAnsi="Times New Roman" w:cs="Times New Roman"/>
      <w:sz w:val="24"/>
      <w:szCs w:val="24"/>
    </w:rPr>
  </w:style>
  <w:style w:type="paragraph" w:customStyle="1" w:styleId="csslightboxsidecontainercontents">
    <w:name w:val="css_lightbox_side_container_contents"/>
    <w:basedOn w:val="Normal"/>
    <w:rsid w:val="0067336C"/>
    <w:pPr>
      <w:pBdr>
        <w:bottom w:val="single" w:sz="6" w:space="0" w:color="323232"/>
      </w:pBdr>
      <w:shd w:val="clear" w:color="auto" w:fill="15151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context">
    <w:name w:val="css_lightbox_context"/>
    <w:basedOn w:val="Normal"/>
    <w:rsid w:val="0067336C"/>
    <w:pPr>
      <w:pBdr>
        <w:bottom w:val="single" w:sz="6" w:space="0" w:color="323232"/>
      </w:pBdr>
      <w:shd w:val="clear" w:color="auto" w:fill="1E1E1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taggeelistcontainer">
    <w:name w:val="css_lightbox_taggee_list_container"/>
    <w:basedOn w:val="Normal"/>
    <w:rsid w:val="0067336C"/>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sslightboxtaggeeexpandcontainer">
    <w:name w:val="css_lightbox_taggee_expand_container"/>
    <w:basedOn w:val="Normal"/>
    <w:rsid w:val="0067336C"/>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sslightboxtaggeecollapsecontainer">
    <w:name w:val="css_lightbox_taggee_collapse_container"/>
    <w:basedOn w:val="Normal"/>
    <w:rsid w:val="0067336C"/>
    <w:pPr>
      <w:shd w:val="clear" w:color="auto" w:fill="1E1E1E"/>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sslightboxtaggeenameunlinked">
    <w:name w:val="css_lightbox_taggee_name_unlinked"/>
    <w:basedOn w:val="Normal"/>
    <w:rsid w:val="0067336C"/>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sslightboxtaggeephotoslink">
    <w:name w:val="css_lightbox_taggee_photos_link"/>
    <w:basedOn w:val="Normal"/>
    <w:rsid w:val="0067336C"/>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sslightboxcontextportrait">
    <w:name w:val="css_lightbox_context_portrait"/>
    <w:basedOn w:val="Normal"/>
    <w:rsid w:val="0067336C"/>
    <w:pPr>
      <w:spacing w:before="100" w:after="100" w:line="240" w:lineRule="auto"/>
      <w:ind w:left="100" w:right="167"/>
      <w:textAlignment w:val="top"/>
    </w:pPr>
    <w:rPr>
      <w:rFonts w:ascii="Times New Roman" w:eastAsia="Times New Roman" w:hAnsi="Times New Roman" w:cs="Times New Roman"/>
      <w:sz w:val="24"/>
      <w:szCs w:val="24"/>
    </w:rPr>
  </w:style>
  <w:style w:type="paragraph" w:customStyle="1" w:styleId="csslightboxcontextlink">
    <w:name w:val="css_lightbox_context_link"/>
    <w:basedOn w:val="Normal"/>
    <w:rsid w:val="0067336C"/>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sslightboxcontexttitle">
    <w:name w:val="css_lightbox_context_titl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contextnametitle">
    <w:name w:val="css_lightbox_context_name_title"/>
    <w:basedOn w:val="Normal"/>
    <w:rsid w:val="0067336C"/>
    <w:pPr>
      <w:spacing w:before="100" w:after="100" w:line="240" w:lineRule="auto"/>
      <w:ind w:left="100" w:right="100"/>
    </w:pPr>
    <w:rPr>
      <w:rFonts w:ascii="Times New Roman" w:eastAsia="Times New Roman" w:hAnsi="Times New Roman" w:cs="Times New Roman"/>
      <w:color w:val="CCCCCC"/>
      <w:sz w:val="30"/>
      <w:szCs w:val="30"/>
    </w:rPr>
  </w:style>
  <w:style w:type="paragraph" w:customStyle="1" w:styleId="csslightboxcommentslistholder">
    <w:name w:val="css_lightbox_comments_list_holder"/>
    <w:basedOn w:val="Normal"/>
    <w:rsid w:val="0067336C"/>
    <w:pPr>
      <w:spacing w:before="84" w:after="100" w:afterAutospacing="1" w:line="240" w:lineRule="auto"/>
    </w:pPr>
    <w:rPr>
      <w:rFonts w:ascii="Times New Roman" w:eastAsia="Times New Roman" w:hAnsi="Times New Roman" w:cs="Times New Roman"/>
      <w:sz w:val="24"/>
      <w:szCs w:val="24"/>
    </w:rPr>
  </w:style>
  <w:style w:type="paragraph" w:customStyle="1" w:styleId="csslightboxcommentslist">
    <w:name w:val="css_lightbox_comments_list"/>
    <w:basedOn w:val="Normal"/>
    <w:rsid w:val="0067336C"/>
    <w:pPr>
      <w:spacing w:before="33" w:after="100" w:afterAutospacing="1" w:line="240" w:lineRule="auto"/>
    </w:pPr>
    <w:rPr>
      <w:rFonts w:ascii="Times New Roman" w:eastAsia="Times New Roman" w:hAnsi="Times New Roman" w:cs="Times New Roman"/>
      <w:color w:val="CCCCCC"/>
      <w:sz w:val="24"/>
      <w:szCs w:val="24"/>
    </w:rPr>
  </w:style>
  <w:style w:type="paragraph" w:customStyle="1" w:styleId="csslightboxcommentcellleft">
    <w:name w:val="css_lightbox_comment_cell_left"/>
    <w:basedOn w:val="Normal"/>
    <w:rsid w:val="0067336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sslightboxcommentcellright">
    <w:name w:val="css_lightbox_comment_cell_right"/>
    <w:basedOn w:val="Normal"/>
    <w:rsid w:val="0067336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sslightboxcommentprofilephotoimg">
    <w:name w:val="css_lightbox_comment_profile_photo_img"/>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commentdisplayname">
    <w:name w:val="css_lightbox_comment_display_name"/>
    <w:basedOn w:val="Normal"/>
    <w:rsid w:val="0067336C"/>
    <w:pPr>
      <w:spacing w:before="100" w:beforeAutospacing="1" w:after="100" w:afterAutospacing="1" w:line="240" w:lineRule="auto"/>
    </w:pPr>
    <w:rPr>
      <w:rFonts w:ascii="Times New Roman" w:eastAsia="Times New Roman" w:hAnsi="Times New Roman" w:cs="Times New Roman"/>
      <w:b/>
      <w:bCs/>
      <w:color w:val="EEEEEE"/>
      <w:sz w:val="24"/>
      <w:szCs w:val="24"/>
    </w:rPr>
  </w:style>
  <w:style w:type="paragraph" w:customStyle="1" w:styleId="csslightboxcommenttimestamp">
    <w:name w:val="css_lightbox_comment_timestamp"/>
    <w:basedOn w:val="Normal"/>
    <w:rsid w:val="0067336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csslightboxcommentlinks">
    <w:name w:val="css_lightbox_comment_links"/>
    <w:basedOn w:val="Normal"/>
    <w:rsid w:val="0067336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csslightboxcommentdelete">
    <w:name w:val="css_lightbox_comment_delete"/>
    <w:basedOn w:val="Normal"/>
    <w:rsid w:val="0067336C"/>
    <w:pPr>
      <w:spacing w:before="100" w:beforeAutospacing="1" w:after="100" w:afterAutospacing="1" w:line="240" w:lineRule="auto"/>
      <w:ind w:right="120"/>
    </w:pPr>
    <w:rPr>
      <w:rFonts w:ascii="Times New Roman" w:eastAsia="Times New Roman" w:hAnsi="Times New Roman" w:cs="Times New Roman"/>
      <w:sz w:val="24"/>
      <w:szCs w:val="24"/>
    </w:rPr>
  </w:style>
  <w:style w:type="paragraph" w:customStyle="1" w:styleId="csslightboxaddcommentwidget">
    <w:name w:val="css_lightbox_add_comment_widget"/>
    <w:basedOn w:val="Normal"/>
    <w:rsid w:val="0067336C"/>
    <w:pPr>
      <w:spacing w:before="100" w:beforeAutospacing="1" w:after="100" w:afterAutospacing="1" w:line="240" w:lineRule="auto"/>
      <w:ind w:left="50"/>
    </w:pPr>
    <w:rPr>
      <w:rFonts w:ascii="Times New Roman" w:eastAsia="Times New Roman" w:hAnsi="Times New Roman" w:cs="Times New Roman"/>
      <w:sz w:val="24"/>
      <w:szCs w:val="24"/>
    </w:rPr>
  </w:style>
  <w:style w:type="paragraph" w:customStyle="1" w:styleId="csslightboxaddcommentprompt">
    <w:name w:val="css_lightbox_add_comment_prompt"/>
    <w:basedOn w:val="Normal"/>
    <w:rsid w:val="0067336C"/>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sslightboxaddcommentactions">
    <w:name w:val="css_lightbox_add_comment_actions"/>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addcommentportrait">
    <w:name w:val="css_lightbox_add_comment_portrait"/>
    <w:basedOn w:val="Normal"/>
    <w:rsid w:val="0067336C"/>
    <w:pPr>
      <w:spacing w:before="100" w:beforeAutospacing="1" w:after="100" w:afterAutospacing="1" w:line="240" w:lineRule="auto"/>
      <w:ind w:right="167"/>
      <w:textAlignment w:val="top"/>
    </w:pPr>
    <w:rPr>
      <w:rFonts w:ascii="Times New Roman" w:eastAsia="Times New Roman" w:hAnsi="Times New Roman" w:cs="Times New Roman"/>
      <w:sz w:val="24"/>
      <w:szCs w:val="24"/>
    </w:rPr>
  </w:style>
  <w:style w:type="paragraph" w:customStyle="1" w:styleId="csslightboxaddcommenteditoranchor">
    <w:name w:val="css_lightbox_add_comment_editor_anchor"/>
    <w:basedOn w:val="Normal"/>
    <w:rsid w:val="0067336C"/>
    <w:pPr>
      <w:pBdr>
        <w:top w:val="single" w:sz="48" w:space="0" w:color="auto"/>
        <w:left w:val="single" w:sz="2" w:space="0" w:color="auto"/>
        <w:bottom w:val="single" w:sz="48" w:space="0" w:color="auto"/>
        <w:right w:val="single" w:sz="48" w:space="0" w:color="auto"/>
      </w:pBdr>
      <w:spacing w:before="100" w:beforeAutospacing="1" w:after="100" w:afterAutospacing="1" w:line="0" w:lineRule="auto"/>
    </w:pPr>
    <w:rPr>
      <w:rFonts w:ascii="Times New Roman" w:eastAsia="Times New Roman" w:hAnsi="Times New Roman" w:cs="Times New Roman"/>
      <w:sz w:val="24"/>
      <w:szCs w:val="24"/>
    </w:rPr>
  </w:style>
  <w:style w:type="paragraph" w:customStyle="1" w:styleId="csslightboxaddcommenteditor">
    <w:name w:val="css_lightbox_add_comment_editor"/>
    <w:basedOn w:val="Normal"/>
    <w:rsid w:val="0067336C"/>
    <w:pPr>
      <w:shd w:val="clear" w:color="auto" w:fill="EEEEEE"/>
      <w:spacing w:after="0" w:line="240" w:lineRule="auto"/>
    </w:pPr>
    <w:rPr>
      <w:rFonts w:ascii="Arial" w:eastAsia="Times New Roman" w:hAnsi="Arial" w:cs="Arial"/>
      <w:sz w:val="24"/>
      <w:szCs w:val="24"/>
    </w:rPr>
  </w:style>
  <w:style w:type="paragraph" w:customStyle="1" w:styleId="csslightboxaddcommentbubble">
    <w:name w:val="css_lightbox_add_comment_bubbl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softdeletepane">
    <w:name w:val="css_lightbox_soft_delete_pane"/>
    <w:basedOn w:val="Normal"/>
    <w:rsid w:val="0067336C"/>
    <w:pPr>
      <w:shd w:val="clear" w:color="auto" w:fill="151515"/>
      <w:spacing w:before="100" w:beforeAutospacing="1" w:after="100" w:afterAutospacing="1" w:line="240" w:lineRule="auto"/>
    </w:pPr>
    <w:rPr>
      <w:rFonts w:ascii="Times New Roman" w:eastAsia="Times New Roman" w:hAnsi="Times New Roman" w:cs="Times New Roman"/>
      <w:color w:val="CCCCCC"/>
      <w:sz w:val="26"/>
      <w:szCs w:val="26"/>
    </w:rPr>
  </w:style>
  <w:style w:type="paragraph" w:customStyle="1" w:styleId="csslightboxsoftdeletealerticon">
    <w:name w:val="css_lightbox_soft_delete_alert_icon"/>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softdeleteheader">
    <w:name w:val="css_lightbox_soft_delete_header"/>
    <w:basedOn w:val="Normal"/>
    <w:rsid w:val="0067336C"/>
    <w:pPr>
      <w:spacing w:before="100" w:beforeAutospacing="1" w:after="100" w:afterAutospacing="1" w:line="240" w:lineRule="auto"/>
    </w:pPr>
    <w:rPr>
      <w:rFonts w:ascii="Times New Roman" w:eastAsia="Times New Roman" w:hAnsi="Times New Roman" w:cs="Times New Roman"/>
      <w:b/>
      <w:bCs/>
      <w:color w:val="EEEEEE"/>
      <w:sz w:val="24"/>
      <w:szCs w:val="24"/>
    </w:rPr>
  </w:style>
  <w:style w:type="paragraph" w:customStyle="1" w:styleId="csslightboxsoftdeletelink">
    <w:name w:val="css_lightbox_soft_delete_link"/>
    <w:basedOn w:val="Normal"/>
    <w:rsid w:val="0067336C"/>
    <w:pPr>
      <w:spacing w:before="100" w:beforeAutospacing="1" w:after="100" w:afterAutospacing="1" w:line="240" w:lineRule="auto"/>
    </w:pPr>
    <w:rPr>
      <w:rFonts w:ascii="Times New Roman" w:eastAsia="Times New Roman" w:hAnsi="Times New Roman" w:cs="Times New Roman"/>
      <w:color w:val="0065CC"/>
      <w:sz w:val="24"/>
      <w:szCs w:val="24"/>
    </w:rPr>
  </w:style>
  <w:style w:type="paragraph" w:customStyle="1" w:styleId="csslightboxsoftdeleteparagraph">
    <w:name w:val="css_lightbox_soft_delete_paragraph"/>
    <w:basedOn w:val="Normal"/>
    <w:rsid w:val="0067336C"/>
    <w:pPr>
      <w:spacing w:before="100" w:beforeAutospacing="1" w:after="167" w:line="240" w:lineRule="auto"/>
    </w:pPr>
    <w:rPr>
      <w:rFonts w:ascii="Times New Roman" w:eastAsia="Times New Roman" w:hAnsi="Times New Roman" w:cs="Times New Roman"/>
      <w:sz w:val="24"/>
      <w:szCs w:val="24"/>
    </w:rPr>
  </w:style>
  <w:style w:type="paragraph" w:customStyle="1" w:styleId="csslightboxsoftdeletedialog">
    <w:name w:val="css_lightbox_soft_delete_dialog"/>
    <w:basedOn w:val="Normal"/>
    <w:rsid w:val="0067336C"/>
    <w:pPr>
      <w:shd w:val="clear" w:color="auto" w:fill="000000"/>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csslightboxsoftdeletedialogclose">
    <w:name w:val="css_lightbox_soft_delete_dialog_clos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softdeletedialogcenter">
    <w:name w:val="css_lightbox_soft_delete_dialog_center"/>
    <w:basedOn w:val="Normal"/>
    <w:rsid w:val="0067336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sslightboxsoftdeletedialogmessagecontainer">
    <w:name w:val="css_lightbox_soft_delete_dialog_message_container"/>
    <w:basedOn w:val="Normal"/>
    <w:rsid w:val="0067336C"/>
    <w:pPr>
      <w:spacing w:before="100" w:beforeAutospacing="1" w:after="100" w:afterAutospacing="1" w:line="240" w:lineRule="auto"/>
      <w:ind w:left="335"/>
    </w:pPr>
    <w:rPr>
      <w:rFonts w:ascii="Times New Roman" w:eastAsia="Times New Roman" w:hAnsi="Times New Roman" w:cs="Times New Roman"/>
      <w:sz w:val="24"/>
      <w:szCs w:val="24"/>
    </w:rPr>
  </w:style>
  <w:style w:type="paragraph" w:customStyle="1" w:styleId="csslightboxsoftdeletedialogmessage">
    <w:name w:val="css_lightbox_soft_delete_dialog_message"/>
    <w:basedOn w:val="Normal"/>
    <w:rsid w:val="0067336C"/>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csslightboxsoftdeletedialogalert">
    <w:name w:val="css_lightbox_soft_delete_dialog_alert"/>
    <w:basedOn w:val="Normal"/>
    <w:rsid w:val="0067336C"/>
    <w:pPr>
      <w:spacing w:before="72" w:after="100" w:afterAutospacing="1" w:line="240" w:lineRule="auto"/>
    </w:pPr>
    <w:rPr>
      <w:rFonts w:ascii="Times New Roman" w:eastAsia="Times New Roman" w:hAnsi="Times New Roman" w:cs="Times New Roman"/>
      <w:sz w:val="24"/>
      <w:szCs w:val="24"/>
    </w:rPr>
  </w:style>
  <w:style w:type="paragraph" w:customStyle="1" w:styleId="namebox-imageless-button-checked">
    <w:name w:val="namebox-imageless-button-checked"/>
    <w:basedOn w:val="Normal"/>
    <w:rsid w:val="0067336C"/>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details">
    <w:name w:val="css_lightbox_photo_details"/>
    <w:basedOn w:val="Normal"/>
    <w:rsid w:val="0067336C"/>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csslightboxphotodetailsbg">
    <w:name w:val="css_lightbox_photo_details_bg"/>
    <w:basedOn w:val="Normal"/>
    <w:rsid w:val="0067336C"/>
    <w:pPr>
      <w:shd w:val="clear" w:color="auto" w:fill="2B2B2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detailstitle">
    <w:name w:val="css_lightbox_photo_details_title"/>
    <w:basedOn w:val="Normal"/>
    <w:rsid w:val="0067336C"/>
    <w:pPr>
      <w:pBdr>
        <w:bottom w:val="single" w:sz="6" w:space="7"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detailsphoto">
    <w:name w:val="css_lightbox_photo_details_photo"/>
    <w:basedOn w:val="Normal"/>
    <w:rsid w:val="0067336C"/>
    <w:pPr>
      <w:pBdr>
        <w:right w:val="dotted" w:sz="6" w:space="0" w:color="C0C0C0"/>
      </w:pBdr>
      <w:spacing w:before="167" w:after="100" w:afterAutospacing="1" w:line="240" w:lineRule="auto"/>
    </w:pPr>
    <w:rPr>
      <w:rFonts w:ascii="Times New Roman" w:eastAsia="Times New Roman" w:hAnsi="Times New Roman" w:cs="Times New Roman"/>
      <w:sz w:val="24"/>
      <w:szCs w:val="24"/>
    </w:rPr>
  </w:style>
  <w:style w:type="paragraph" w:customStyle="1" w:styleId="csslightboxphotodetailsphotoimg">
    <w:name w:val="css_lightbox_photo_details_photo_img"/>
    <w:basedOn w:val="Normal"/>
    <w:rsid w:val="0067336C"/>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detailsphotoinfo">
    <w:name w:val="css_lightbox_photo_details_photo_info"/>
    <w:basedOn w:val="Normal"/>
    <w:rsid w:val="0067336C"/>
    <w:pPr>
      <w:spacing w:before="84" w:after="100" w:afterAutospacing="1" w:line="240" w:lineRule="auto"/>
    </w:pPr>
    <w:rPr>
      <w:rFonts w:ascii="Times New Roman" w:eastAsia="Times New Roman" w:hAnsi="Times New Roman" w:cs="Times New Roman"/>
      <w:sz w:val="24"/>
      <w:szCs w:val="24"/>
    </w:rPr>
  </w:style>
  <w:style w:type="paragraph" w:customStyle="1" w:styleId="csslightboxphotoinfotitle">
    <w:name w:val="css_lightbox_photo_info_title"/>
    <w:basedOn w:val="Normal"/>
    <w:rsid w:val="0067336C"/>
    <w:pPr>
      <w:spacing w:before="100" w:beforeAutospacing="1" w:after="100" w:afterAutospacing="1" w:line="240" w:lineRule="auto"/>
    </w:pPr>
    <w:rPr>
      <w:rFonts w:ascii="Times New Roman" w:eastAsia="Times New Roman" w:hAnsi="Times New Roman" w:cs="Times New Roman"/>
      <w:sz w:val="30"/>
      <w:szCs w:val="30"/>
    </w:rPr>
  </w:style>
  <w:style w:type="paragraph" w:customStyle="1" w:styleId="csslightboxphotoinfodate">
    <w:name w:val="css_lightbox_photo_info_date"/>
    <w:basedOn w:val="Normal"/>
    <w:rsid w:val="0067336C"/>
    <w:pPr>
      <w:spacing w:after="100" w:afterAutospacing="1" w:line="240" w:lineRule="auto"/>
    </w:pPr>
    <w:rPr>
      <w:rFonts w:ascii="Times New Roman" w:eastAsia="Times New Roman" w:hAnsi="Times New Roman" w:cs="Times New Roman"/>
      <w:color w:val="777777"/>
      <w:sz w:val="24"/>
      <w:szCs w:val="24"/>
    </w:rPr>
  </w:style>
  <w:style w:type="paragraph" w:customStyle="1" w:styleId="csslightboxphotoinfolocation">
    <w:name w:val="css_lightbox_photo_info_location"/>
    <w:basedOn w:val="Normal"/>
    <w:rsid w:val="0067336C"/>
    <w:pPr>
      <w:spacing w:before="452" w:after="100" w:afterAutospacing="1" w:line="240" w:lineRule="auto"/>
    </w:pPr>
    <w:rPr>
      <w:rFonts w:ascii="Times New Roman" w:eastAsia="Times New Roman" w:hAnsi="Times New Roman" w:cs="Times New Roman"/>
      <w:sz w:val="24"/>
      <w:szCs w:val="24"/>
    </w:rPr>
  </w:style>
  <w:style w:type="paragraph" w:customStyle="1" w:styleId="csslightboxphotoinfoauthor">
    <w:name w:val="css_lightbox_photo_info_author"/>
    <w:basedOn w:val="Normal"/>
    <w:rsid w:val="0067336C"/>
    <w:pPr>
      <w:spacing w:after="100" w:afterAutospacing="1" w:line="240" w:lineRule="auto"/>
    </w:pPr>
    <w:rPr>
      <w:rFonts w:ascii="Times New Roman" w:eastAsia="Times New Roman" w:hAnsi="Times New Roman" w:cs="Times New Roman"/>
      <w:color w:val="777777"/>
      <w:sz w:val="24"/>
      <w:szCs w:val="24"/>
    </w:rPr>
  </w:style>
  <w:style w:type="paragraph" w:customStyle="1" w:styleId="csslightboxphotoinfolocationbtnvisibility">
    <w:name w:val="css_lightbox_photo_info_location_btn_visibility"/>
    <w:basedOn w:val="Normal"/>
    <w:rsid w:val="0067336C"/>
    <w:pPr>
      <w:spacing w:after="100" w:afterAutospacing="1" w:line="240" w:lineRule="auto"/>
    </w:pPr>
    <w:rPr>
      <w:rFonts w:ascii="Times New Roman" w:eastAsia="Times New Roman" w:hAnsi="Times New Roman" w:cs="Times New Roman"/>
      <w:color w:val="EEEEEE"/>
      <w:sz w:val="24"/>
      <w:szCs w:val="24"/>
    </w:rPr>
  </w:style>
  <w:style w:type="paragraph" w:customStyle="1" w:styleId="csslightboxphotoinfolocationbtnvisibility-hover">
    <w:name w:val="css_lightbox_photo_info_location_btn_visibility-hover"/>
    <w:basedOn w:val="Normal"/>
    <w:rsid w:val="0067336C"/>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csslightboxphotoinfolocationiconhidden">
    <w:name w:val="css_lightbox_photo_info_location_icon_hidden"/>
    <w:basedOn w:val="Normal"/>
    <w:rsid w:val="0067336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sslightboxphotoinfolocationiconbg">
    <w:name w:val="css_lightbox_photo_info_location_icon_bg"/>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infoauthorlink">
    <w:name w:val="css_lightbox_photo_info_author_link"/>
    <w:basedOn w:val="Normal"/>
    <w:rsid w:val="0067336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csslightboxphotoinfopeoplelink">
    <w:name w:val="css_lightbox_photo_info_people_link"/>
    <w:basedOn w:val="Normal"/>
    <w:rsid w:val="0067336C"/>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csslightboxphotodetailstabscameracontent">
    <w:name w:val="css_lightbox_photo_details_tabs_camera_content"/>
    <w:basedOn w:val="Normal"/>
    <w:rsid w:val="0067336C"/>
    <w:pPr>
      <w:pBdr>
        <w:top w:val="single" w:sz="6" w:space="0" w:color="000000"/>
        <w:left w:val="single" w:sz="6" w:space="0" w:color="000000"/>
        <w:bottom w:val="single" w:sz="6" w:space="0" w:color="000000"/>
        <w:right w:val="single" w:sz="6" w:space="0" w:color="000000"/>
      </w:pBdr>
      <w:shd w:val="clear" w:color="auto" w:fill="2B2B2B"/>
      <w:spacing w:after="0" w:line="240" w:lineRule="auto"/>
    </w:pPr>
    <w:rPr>
      <w:rFonts w:ascii="Times New Roman" w:eastAsia="Times New Roman" w:hAnsi="Times New Roman" w:cs="Times New Roman"/>
      <w:sz w:val="24"/>
      <w:szCs w:val="24"/>
    </w:rPr>
  </w:style>
  <w:style w:type="paragraph" w:customStyle="1" w:styleId="csslightboxphotodetailshistogram">
    <w:name w:val="css_lightbox_photo_details_histogram"/>
    <w:basedOn w:val="Normal"/>
    <w:rsid w:val="0067336C"/>
    <w:pPr>
      <w:pBdr>
        <w:top w:val="single" w:sz="6" w:space="0" w:color="C0C0C0"/>
        <w:left w:val="single" w:sz="6" w:space="0" w:color="C0C0C0"/>
        <w:bottom w:val="single" w:sz="6" w:space="0" w:color="C0C0C0"/>
        <w:right w:val="single" w:sz="6" w:space="0" w:color="C0C0C0"/>
      </w:pBdr>
      <w:shd w:val="clear" w:color="auto" w:fill="808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detailscamerainfo">
    <w:name w:val="css_lightbox_photo_details_camera_info"/>
    <w:basedOn w:val="Normal"/>
    <w:rsid w:val="0067336C"/>
    <w:pPr>
      <w:spacing w:before="100" w:beforeAutospacing="1" w:after="17" w:line="240" w:lineRule="auto"/>
    </w:pPr>
    <w:rPr>
      <w:rFonts w:ascii="Times New Roman" w:eastAsia="Times New Roman" w:hAnsi="Times New Roman" w:cs="Times New Roman"/>
      <w:sz w:val="24"/>
      <w:szCs w:val="24"/>
    </w:rPr>
  </w:style>
  <w:style w:type="paragraph" w:customStyle="1" w:styleId="csslightboxphotodetailscamerainfotable">
    <w:name w:val="css_lightbox_photo_details_camera_info_table"/>
    <w:basedOn w:val="Normal"/>
    <w:rsid w:val="0067336C"/>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csslightboxphotodetailscamerainfotabletr">
    <w:name w:val="css_lightbox_photo_details_camera_info_table_t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detailscamerainfotabletroddrow">
    <w:name w:val="css_lightbox_photo_details_camera_info_table_tr_oddrow"/>
    <w:basedOn w:val="Normal"/>
    <w:rsid w:val="0067336C"/>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photodetailscamerainfotabletddescription">
    <w:name w:val="css_lightbox_photo_details_camera_info_table_td_description"/>
    <w:basedOn w:val="Normal"/>
    <w:rsid w:val="0067336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sslightboxphotodetailscamerainfotabletdvalue">
    <w:name w:val="css_lightbox_photo_details_camera_info_table_td_value"/>
    <w:basedOn w:val="Normal"/>
    <w:rsid w:val="0067336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csslightboxphotodetailstabsmapscontent">
    <w:name w:val="css_lightbox_photo_details_tabs_maps_content"/>
    <w:basedOn w:val="Normal"/>
    <w:rsid w:val="0067336C"/>
    <w:pPr>
      <w:pBdr>
        <w:top w:val="single" w:sz="6" w:space="0" w:color="000000"/>
        <w:left w:val="single" w:sz="6" w:space="0" w:color="000000"/>
        <w:bottom w:val="single" w:sz="6" w:space="0" w:color="000000"/>
        <w:right w:val="single" w:sz="6" w:space="0" w:color="000000"/>
      </w:pBdr>
      <w:shd w:val="clear" w:color="auto" w:fill="2B2B2B"/>
      <w:spacing w:after="0" w:line="240" w:lineRule="auto"/>
    </w:pPr>
    <w:rPr>
      <w:rFonts w:ascii="Times New Roman" w:eastAsia="Times New Roman" w:hAnsi="Times New Roman" w:cs="Times New Roman"/>
      <w:sz w:val="24"/>
      <w:szCs w:val="24"/>
    </w:rPr>
  </w:style>
  <w:style w:type="paragraph" w:customStyle="1" w:styleId="csslightboxvideorotate">
    <w:name w:val="css_lightbox_video_rotate"/>
    <w:basedOn w:val="Normal"/>
    <w:rsid w:val="0067336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sslightboxvideorotateimgcontainer">
    <w:name w:val="css_lightbox_video_rotate_img_container"/>
    <w:basedOn w:val="Normal"/>
    <w:rsid w:val="0067336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sslightboxvideorotateimg">
    <w:name w:val="css_lightbox_video_rotate_img"/>
    <w:basedOn w:val="Normal"/>
    <w:rsid w:val="0067336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sslightboxvideorotateimgselected">
    <w:name w:val="css_lightbox_video_rotate_img_selected"/>
    <w:basedOn w:val="Normal"/>
    <w:rsid w:val="0067336C"/>
    <w:pPr>
      <w:pBdr>
        <w:top w:val="single" w:sz="12" w:space="0" w:color="C0C000"/>
        <w:left w:val="single" w:sz="12" w:space="0" w:color="C0C000"/>
        <w:bottom w:val="single" w:sz="12" w:space="0" w:color="C0C000"/>
        <w:right w:val="single" w:sz="12" w:space="0" w:color="C0C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ualnamebox-box-outer">
    <w:name w:val="manualnamebox-box-outer"/>
    <w:basedOn w:val="Normal"/>
    <w:rsid w:val="0067336C"/>
    <w:pPr>
      <w:pBdr>
        <w:top w:val="dashed" w:sz="6" w:space="0" w:color="FFFFFF"/>
        <w:left w:val="dashed" w:sz="6" w:space="0" w:color="FFFFFF"/>
        <w:bottom w:val="dashed" w:sz="6" w:space="0" w:color="FFFFFF"/>
        <w:right w:val="dashed"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ualnamebox-box-inner">
    <w:name w:val="manualnamebox-box-inner"/>
    <w:basedOn w:val="Normal"/>
    <w:rsid w:val="0067336C"/>
    <w:pPr>
      <w:pBdr>
        <w:top w:val="dashed" w:sz="6" w:space="0" w:color="FFFFFF"/>
        <w:left w:val="dashed" w:sz="6" w:space="0" w:color="FFFFFF"/>
        <w:bottom w:val="dashed" w:sz="6" w:space="0" w:color="FFFFFF"/>
        <w:right w:val="dashed"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ualnamebox-sizer">
    <w:name w:val="manualnamebox-sizer"/>
    <w:basedOn w:val="Normal"/>
    <w:rsid w:val="0067336C"/>
    <w:pPr>
      <w:pBdr>
        <w:top w:val="single" w:sz="6" w:space="0" w:color="FFFFFF"/>
        <w:left w:val="single" w:sz="6" w:space="0" w:color="FFFFFF"/>
        <w:bottom w:val="single" w:sz="6" w:space="0" w:color="FFFFFF"/>
        <w:right w:val="single" w:sz="6" w:space="0" w:color="FFFFFF"/>
      </w:pBdr>
      <w:shd w:val="clear" w:color="auto" w:fill="9999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nualnamebox-controls">
    <w:name w:val="manualnamebox-controls"/>
    <w:basedOn w:val="Normal"/>
    <w:rsid w:val="0067336C"/>
    <w:pPr>
      <w:pBdr>
        <w:top w:val="single" w:sz="6" w:space="2" w:color="AAAAAA"/>
        <w:left w:val="single" w:sz="6" w:space="2" w:color="AAAAAA"/>
        <w:bottom w:val="single" w:sz="6" w:space="2" w:color="AAAAAA"/>
        <w:right w:val="single" w:sz="6" w:space="2" w:color="AAAAAA"/>
      </w:pBdr>
      <w:shd w:val="clear" w:color="auto" w:fill="FFFFFF"/>
      <w:spacing w:before="100" w:after="100" w:afterAutospacing="1" w:line="240" w:lineRule="auto"/>
    </w:pPr>
    <w:rPr>
      <w:rFonts w:ascii="Times New Roman" w:eastAsia="Times New Roman" w:hAnsi="Times New Roman" w:cs="Times New Roman"/>
      <w:sz w:val="24"/>
      <w:szCs w:val="24"/>
    </w:rPr>
  </w:style>
  <w:style w:type="paragraph" w:customStyle="1" w:styleId="manualnamebox-help">
    <w:name w:val="manualnamebox-help"/>
    <w:basedOn w:val="Normal"/>
    <w:rsid w:val="0067336C"/>
    <w:pPr>
      <w:spacing w:before="100" w:beforeAutospacing="1" w:after="100" w:afterAutospacing="1" w:line="240" w:lineRule="auto"/>
    </w:pPr>
    <w:rPr>
      <w:rFonts w:ascii="Arial" w:eastAsia="Times New Roman" w:hAnsi="Arial" w:cs="Arial"/>
      <w:color w:val="333333"/>
      <w:sz w:val="18"/>
      <w:szCs w:val="18"/>
    </w:rPr>
  </w:style>
  <w:style w:type="paragraph" w:customStyle="1" w:styleId="namebox-imageless-button">
    <w:name w:val="namebox-imageless-button"/>
    <w:basedOn w:val="Normal"/>
    <w:rsid w:val="0067336C"/>
    <w:pPr>
      <w:pBdr>
        <w:top w:val="single" w:sz="6" w:space="0" w:color="BBBBBB"/>
        <w:left w:val="single" w:sz="2" w:space="0" w:color="BBBBBB"/>
        <w:bottom w:val="single" w:sz="6" w:space="0" w:color="BBBBBB"/>
        <w:right w:val="single" w:sz="2" w:space="0" w:color="BBBBBB"/>
      </w:pBdr>
      <w:shd w:val="clear" w:color="auto" w:fill="E3E3E3"/>
      <w:spacing w:before="33" w:after="33" w:line="0" w:lineRule="auto"/>
      <w:ind w:left="33" w:right="33"/>
      <w:textAlignment w:val="center"/>
    </w:pPr>
    <w:rPr>
      <w:rFonts w:ascii="Arial" w:eastAsia="Times New Roman" w:hAnsi="Arial" w:cs="Arial"/>
      <w:color w:val="333333"/>
      <w:sz w:val="24"/>
      <w:szCs w:val="24"/>
    </w:rPr>
  </w:style>
  <w:style w:type="paragraph" w:customStyle="1" w:styleId="namebox-imageless-button-outer-box">
    <w:name w:val="namebox-imageless-button-outer-box"/>
    <w:basedOn w:val="Normal"/>
    <w:rsid w:val="0067336C"/>
    <w:pPr>
      <w:pBdr>
        <w:top w:val="single" w:sz="2" w:space="0" w:color="BBBBBB"/>
        <w:left w:val="single" w:sz="6" w:space="0" w:color="BBBBBB"/>
        <w:bottom w:val="single" w:sz="2" w:space="0" w:color="BBBBBB"/>
        <w:right w:val="single" w:sz="6" w:space="0" w:color="BBBBBB"/>
      </w:pBdr>
      <w:spacing w:before="100" w:beforeAutospacing="1" w:after="100" w:afterAutospacing="1" w:line="240" w:lineRule="auto"/>
      <w:ind w:right="-33"/>
    </w:pPr>
    <w:rPr>
      <w:rFonts w:ascii="Times New Roman" w:eastAsia="Times New Roman" w:hAnsi="Times New Roman" w:cs="Times New Roman"/>
      <w:sz w:val="24"/>
      <w:szCs w:val="24"/>
    </w:rPr>
  </w:style>
  <w:style w:type="paragraph" w:customStyle="1" w:styleId="namebox-imageless-button-top-shadow">
    <w:name w:val="namebox-imageless-button-top-shadow"/>
    <w:basedOn w:val="Normal"/>
    <w:rsid w:val="0067336C"/>
    <w:pPr>
      <w:pBdr>
        <w:bottom w:val="single" w:sz="18" w:space="0" w:color="EEEEEE"/>
      </w:pBdr>
      <w:shd w:val="clear" w:color="auto" w:fill="F9F9F9"/>
      <w:spacing w:before="100" w:beforeAutospacing="1" w:after="0" w:line="151" w:lineRule="atLeast"/>
    </w:pPr>
    <w:rPr>
      <w:rFonts w:ascii="Times New Roman" w:eastAsia="Times New Roman" w:hAnsi="Times New Roman" w:cs="Times New Roman"/>
      <w:sz w:val="24"/>
      <w:szCs w:val="24"/>
    </w:rPr>
  </w:style>
  <w:style w:type="paragraph" w:customStyle="1" w:styleId="namebox-imageless-button-content">
    <w:name w:val="namebox-imageless-button-content"/>
    <w:basedOn w:val="Normal"/>
    <w:rsid w:val="0067336C"/>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mebox-imageless-button-collapse-right">
    <w:name w:val="namebox-imageless-button-collapse-right"/>
    <w:basedOn w:val="Normal"/>
    <w:rsid w:val="0067336C"/>
    <w:pPr>
      <w:spacing w:before="100" w:beforeAutospacing="1" w:after="100" w:afterAutospacing="1" w:line="240" w:lineRule="auto"/>
      <w:ind w:right="-33"/>
    </w:pPr>
    <w:rPr>
      <w:rFonts w:ascii="Times New Roman" w:eastAsia="Times New Roman" w:hAnsi="Times New Roman" w:cs="Times New Roman"/>
      <w:sz w:val="24"/>
      <w:szCs w:val="24"/>
    </w:rPr>
  </w:style>
  <w:style w:type="paragraph" w:customStyle="1" w:styleId="namebox-imageless-button-disabled">
    <w:name w:val="namebox-imageless-button-disabled"/>
    <w:basedOn w:val="Normal"/>
    <w:rsid w:val="0067336C"/>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namebox-imageless-button-active">
    <w:name w:val="namebox-imageless-button-active"/>
    <w:basedOn w:val="Normal"/>
    <w:rsid w:val="0067336C"/>
    <w:pPr>
      <w:shd w:val="clear" w:color="auto" w:fill="F9F9F9"/>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amebox-imageless-button-hover">
    <w:name w:val="namebox-imageless-button-hov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center-ref">
    <w:name w:val="namebox-center-ref"/>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ox">
    <w:name w:val="namebox-box"/>
    <w:basedOn w:val="Normal"/>
    <w:rsid w:val="0067336C"/>
    <w:pPr>
      <w:spacing w:after="0" w:line="240" w:lineRule="auto"/>
      <w:ind w:left="-33" w:right="-33"/>
    </w:pPr>
    <w:rPr>
      <w:rFonts w:ascii="Times New Roman" w:eastAsia="Times New Roman" w:hAnsi="Times New Roman" w:cs="Times New Roman"/>
      <w:sz w:val="24"/>
      <w:szCs w:val="24"/>
    </w:rPr>
  </w:style>
  <w:style w:type="paragraph" w:customStyle="1" w:styleId="namebox-button-remove">
    <w:name w:val="namebox-button-remove"/>
    <w:basedOn w:val="Normal"/>
    <w:rsid w:val="0067336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namebox-text-outer">
    <w:name w:val="namebox-text-outer"/>
    <w:basedOn w:val="Normal"/>
    <w:rsid w:val="0067336C"/>
    <w:pPr>
      <w:spacing w:before="50" w:after="100" w:afterAutospacing="1" w:line="240" w:lineRule="auto"/>
      <w:jc w:val="center"/>
    </w:pPr>
    <w:rPr>
      <w:rFonts w:ascii="Times New Roman" w:eastAsia="Times New Roman" w:hAnsi="Times New Roman" w:cs="Times New Roman"/>
      <w:sz w:val="24"/>
      <w:szCs w:val="24"/>
    </w:rPr>
  </w:style>
  <w:style w:type="paragraph" w:customStyle="1" w:styleId="namebox-text-middle">
    <w:name w:val="namebox-text-middle"/>
    <w:basedOn w:val="Normal"/>
    <w:rsid w:val="0067336C"/>
    <w:pPr>
      <w:shd w:val="clear" w:color="auto" w:fill="111111"/>
      <w:spacing w:before="100" w:beforeAutospacing="1" w:after="100" w:afterAutospacing="1" w:line="240" w:lineRule="auto"/>
    </w:pPr>
    <w:rPr>
      <w:rFonts w:ascii="Times New Roman" w:eastAsia="Times New Roman" w:hAnsi="Times New Roman" w:cs="Times New Roman"/>
      <w:b/>
      <w:bCs/>
      <w:color w:val="FFFFFF"/>
      <w:sz w:val="20"/>
      <w:szCs w:val="20"/>
    </w:rPr>
  </w:style>
  <w:style w:type="paragraph" w:customStyle="1" w:styleId="namebox-text-label">
    <w:name w:val="namebox-text-label"/>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text-unconfirmed">
    <w:name w:val="namebox-text-unconfirmed"/>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text-unnamed">
    <w:name w:val="namebox-text-unnamed"/>
    <w:basedOn w:val="Normal"/>
    <w:rsid w:val="0067336C"/>
    <w:pPr>
      <w:pBdr>
        <w:top w:val="single" w:sz="6" w:space="0" w:color="AAAAAA"/>
        <w:left w:val="single" w:sz="6" w:space="0" w:color="AAAAAA"/>
        <w:bottom w:val="single" w:sz="6" w:space="0" w:color="AAAAAA"/>
        <w:right w:val="single" w:sz="6" w:space="0" w:color="AAAAAA"/>
      </w:pBdr>
      <w:shd w:val="clear" w:color="auto" w:fill="EEEEEE"/>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amebox-button-confirm">
    <w:name w:val="namebox-button-confirm"/>
    <w:basedOn w:val="Normal"/>
    <w:rsid w:val="0067336C"/>
    <w:pPr>
      <w:spacing w:before="100" w:beforeAutospacing="1" w:after="100" w:afterAutospacing="1" w:line="240" w:lineRule="auto"/>
      <w:ind w:right="33"/>
    </w:pPr>
    <w:rPr>
      <w:rFonts w:ascii="Times New Roman" w:eastAsia="Times New Roman" w:hAnsi="Times New Roman" w:cs="Times New Roman"/>
      <w:vanish/>
      <w:sz w:val="24"/>
      <w:szCs w:val="24"/>
    </w:rPr>
  </w:style>
  <w:style w:type="paragraph" w:customStyle="1" w:styleId="namebox-button-reject">
    <w:name w:val="namebox-button-reject"/>
    <w:basedOn w:val="Normal"/>
    <w:rsid w:val="0067336C"/>
    <w:pPr>
      <w:spacing w:before="100" w:beforeAutospacing="1" w:after="100" w:afterAutospacing="1" w:line="240" w:lineRule="auto"/>
      <w:ind w:right="33"/>
    </w:pPr>
    <w:rPr>
      <w:rFonts w:ascii="Times New Roman" w:eastAsia="Times New Roman" w:hAnsi="Times New Roman" w:cs="Times New Roman"/>
      <w:vanish/>
      <w:sz w:val="24"/>
      <w:szCs w:val="24"/>
    </w:rPr>
  </w:style>
  <w:style w:type="paragraph" w:customStyle="1" w:styleId="namebox-text-approvable">
    <w:name w:val="namebox-text-approvable"/>
    <w:basedOn w:val="Normal"/>
    <w:rsid w:val="0067336C"/>
    <w:pPr>
      <w:spacing w:before="50" w:after="100" w:afterAutospacing="1" w:line="240" w:lineRule="auto"/>
    </w:pPr>
    <w:rPr>
      <w:rFonts w:ascii="Times New Roman" w:eastAsia="Times New Roman" w:hAnsi="Times New Roman" w:cs="Times New Roman"/>
      <w:sz w:val="24"/>
      <w:szCs w:val="24"/>
    </w:rPr>
  </w:style>
  <w:style w:type="paragraph" w:customStyle="1" w:styleId="namebox-button-approve-outer">
    <w:name w:val="namebox-button-approve-out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utton-disapprove-outer">
    <w:name w:val="namebox-button-disapprove-out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utton-approve-icon">
    <w:name w:val="namebox-button-approve-icon"/>
    <w:basedOn w:val="Normal"/>
    <w:rsid w:val="0067336C"/>
    <w:pPr>
      <w:spacing w:after="50" w:line="240" w:lineRule="auto"/>
    </w:pPr>
    <w:rPr>
      <w:rFonts w:ascii="Times New Roman" w:eastAsia="Times New Roman" w:hAnsi="Times New Roman" w:cs="Times New Roman"/>
      <w:sz w:val="24"/>
      <w:szCs w:val="24"/>
    </w:rPr>
  </w:style>
  <w:style w:type="paragraph" w:customStyle="1" w:styleId="namebox-button-disapprove-icon">
    <w:name w:val="namebox-button-disapprove-icon"/>
    <w:basedOn w:val="Normal"/>
    <w:rsid w:val="0067336C"/>
    <w:pPr>
      <w:spacing w:after="50" w:line="240" w:lineRule="auto"/>
    </w:pPr>
    <w:rPr>
      <w:rFonts w:ascii="Times New Roman" w:eastAsia="Times New Roman" w:hAnsi="Times New Roman" w:cs="Times New Roman"/>
      <w:sz w:val="24"/>
      <w:szCs w:val="24"/>
    </w:rPr>
  </w:style>
  <w:style w:type="paragraph" w:customStyle="1" w:styleId="namebox-approval-button">
    <w:name w:val="namebox-approval-button"/>
    <w:basedOn w:val="Normal"/>
    <w:rsid w:val="0067336C"/>
    <w:pPr>
      <w:spacing w:before="50" w:after="50" w:line="240" w:lineRule="auto"/>
      <w:ind w:left="67" w:right="67"/>
    </w:pPr>
    <w:rPr>
      <w:rFonts w:ascii="Times New Roman" w:eastAsia="Times New Roman" w:hAnsi="Times New Roman" w:cs="Times New Roman"/>
      <w:sz w:val="24"/>
      <w:szCs w:val="24"/>
    </w:rPr>
  </w:style>
  <w:style w:type="paragraph" w:customStyle="1" w:styleId="namebox-button-approve-message">
    <w:name w:val="namebox-button-approve-message"/>
    <w:basedOn w:val="Normal"/>
    <w:rsid w:val="0067336C"/>
    <w:pPr>
      <w:spacing w:before="100" w:beforeAutospacing="1" w:after="100" w:afterAutospacing="1" w:line="240" w:lineRule="auto"/>
      <w:ind w:left="301"/>
    </w:pPr>
    <w:rPr>
      <w:rFonts w:ascii="Times New Roman" w:eastAsia="Times New Roman" w:hAnsi="Times New Roman" w:cs="Times New Roman"/>
      <w:b/>
      <w:bCs/>
    </w:rPr>
  </w:style>
  <w:style w:type="paragraph" w:customStyle="1" w:styleId="namebox-button-disapprove-message">
    <w:name w:val="namebox-button-disapprove-message"/>
    <w:basedOn w:val="Normal"/>
    <w:rsid w:val="0067336C"/>
    <w:pPr>
      <w:spacing w:before="100" w:beforeAutospacing="1" w:after="100" w:afterAutospacing="1" w:line="240" w:lineRule="auto"/>
      <w:ind w:left="301"/>
    </w:pPr>
    <w:rPr>
      <w:rFonts w:ascii="Times New Roman" w:eastAsia="Times New Roman" w:hAnsi="Times New Roman" w:cs="Times New Roman"/>
      <w:b/>
      <w:bCs/>
    </w:rPr>
  </w:style>
  <w:style w:type="paragraph" w:customStyle="1" w:styleId="namebox-text-message">
    <w:name w:val="namebox-text-message"/>
    <w:basedOn w:val="Normal"/>
    <w:rsid w:val="0067336C"/>
    <w:pPr>
      <w:spacing w:before="100" w:beforeAutospacing="1" w:after="100" w:afterAutospacing="1" w:line="240" w:lineRule="auto"/>
    </w:pPr>
    <w:rPr>
      <w:rFonts w:ascii="Times New Roman" w:eastAsia="Times New Roman" w:hAnsi="Times New Roman" w:cs="Times New Roman"/>
      <w:color w:val="999999"/>
      <w:sz w:val="18"/>
      <w:szCs w:val="18"/>
    </w:rPr>
  </w:style>
  <w:style w:type="paragraph" w:customStyle="1" w:styleId="namebox-legacy-box-showbox-hover">
    <w:name w:val="namebox-legacy-box-showbox-hover"/>
    <w:basedOn w:val="Normal"/>
    <w:rsid w:val="0067336C"/>
    <w:pPr>
      <w:pBdr>
        <w:top w:val="threeDEngrave" w:sz="6" w:space="0" w:color="BBBBEE"/>
        <w:left w:val="threeDEngrave" w:sz="6" w:space="0" w:color="BBBBEE"/>
        <w:bottom w:val="threeDEngrave" w:sz="6" w:space="0" w:color="BBBBEE"/>
        <w:right w:val="threeDEngrave" w:sz="6" w:space="0" w:color="BBBB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legacy-text-middle">
    <w:name w:val="namebox-legacy-text-middle"/>
    <w:basedOn w:val="Normal"/>
    <w:rsid w:val="0067336C"/>
    <w:pPr>
      <w:shd w:val="clear" w:color="auto" w:fill="44444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namebox-nameinputbox">
    <w:name w:val="namebox-nameinputbox"/>
    <w:basedOn w:val="Normal"/>
    <w:rsid w:val="0067336C"/>
    <w:pPr>
      <w:shd w:val="clear" w:color="auto" w:fill="FFFFFF"/>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namebox-nameinputbox-dialog">
    <w:name w:val="namebox-nameinputbox-dialog"/>
    <w:basedOn w:val="Normal"/>
    <w:rsid w:val="0067336C"/>
    <w:pPr>
      <w:pBdr>
        <w:top w:val="single" w:sz="6" w:space="3" w:color="AAAAAA"/>
        <w:left w:val="single" w:sz="6" w:space="3" w:color="AAAAAA"/>
        <w:bottom w:val="single" w:sz="6" w:space="3" w:color="AAAAAA"/>
        <w:right w:val="single" w:sz="6" w:space="3" w:color="AAAAAA"/>
      </w:pBdr>
      <w:spacing w:before="144" w:after="100" w:afterAutospacing="1" w:line="240" w:lineRule="auto"/>
      <w:ind w:left="-240"/>
    </w:pPr>
    <w:rPr>
      <w:rFonts w:ascii="Times New Roman" w:eastAsia="Times New Roman" w:hAnsi="Times New Roman" w:cs="Times New Roman"/>
      <w:sz w:val="24"/>
      <w:szCs w:val="24"/>
    </w:rPr>
  </w:style>
  <w:style w:type="paragraph" w:customStyle="1" w:styleId="namebox-nameinputbox-inline">
    <w:name w:val="namebox-nameinputbox-inline"/>
    <w:basedOn w:val="Normal"/>
    <w:rsid w:val="0067336C"/>
    <w:pPr>
      <w:spacing w:before="100" w:beforeAutospacing="1" w:after="100" w:afterAutospacing="1" w:line="240" w:lineRule="auto"/>
      <w:ind w:left="-50"/>
    </w:pPr>
    <w:rPr>
      <w:rFonts w:ascii="Times New Roman" w:eastAsia="Times New Roman" w:hAnsi="Times New Roman" w:cs="Times New Roman"/>
      <w:sz w:val="24"/>
      <w:szCs w:val="24"/>
    </w:rPr>
  </w:style>
  <w:style w:type="paragraph" w:customStyle="1" w:styleId="namebox-subjectinput-input">
    <w:name w:val="namebox-subjectinput-input"/>
    <w:basedOn w:val="Normal"/>
    <w:rsid w:val="0067336C"/>
    <w:pPr>
      <w:pBdr>
        <w:top w:val="single" w:sz="6" w:space="0" w:color="7E9DB9"/>
        <w:left w:val="single" w:sz="6" w:space="0" w:color="7E9DB9"/>
        <w:bottom w:val="single" w:sz="6" w:space="0" w:color="7E9DB9"/>
        <w:right w:val="single" w:sz="6" w:space="0" w:color="7E9DB9"/>
      </w:pBdr>
      <w:spacing w:before="50" w:after="50" w:line="240" w:lineRule="auto"/>
      <w:ind w:left="50" w:right="50"/>
    </w:pPr>
    <w:rPr>
      <w:rFonts w:ascii="Times New Roman" w:eastAsia="Times New Roman" w:hAnsi="Times New Roman" w:cs="Times New Roman"/>
      <w:sz w:val="24"/>
      <w:szCs w:val="24"/>
    </w:rPr>
  </w:style>
  <w:style w:type="paragraph" w:customStyle="1" w:styleId="namebox-subjectinfo-row-div">
    <w:name w:val="namebox-subjectinfo-row-div"/>
    <w:basedOn w:val="Normal"/>
    <w:rsid w:val="0067336C"/>
    <w:pPr>
      <w:spacing w:before="100" w:beforeAutospacing="1" w:after="100" w:afterAutospacing="1" w:line="240" w:lineRule="auto"/>
    </w:pPr>
    <w:rPr>
      <w:rFonts w:ascii="Times New Roman" w:eastAsia="Times New Roman" w:hAnsi="Times New Roman" w:cs="Times New Roman"/>
      <w:color w:val="3964C2"/>
      <w:sz w:val="24"/>
      <w:szCs w:val="24"/>
    </w:rPr>
  </w:style>
  <w:style w:type="paragraph" w:customStyle="1" w:styleId="namebox-subjectinfo-row-span">
    <w:name w:val="namebox-subjectinfo-row-span"/>
    <w:basedOn w:val="Normal"/>
    <w:rsid w:val="0067336C"/>
    <w:pPr>
      <w:spacing w:before="100" w:beforeAutospacing="1" w:after="100" w:afterAutospacing="1" w:line="240" w:lineRule="auto"/>
    </w:pPr>
    <w:rPr>
      <w:rFonts w:ascii="Times New Roman" w:eastAsia="Times New Roman" w:hAnsi="Times New Roman" w:cs="Times New Roman"/>
      <w:color w:val="4346DB"/>
      <w:sz w:val="24"/>
      <w:szCs w:val="24"/>
    </w:rPr>
  </w:style>
  <w:style w:type="paragraph" w:customStyle="1" w:styleId="namebox-subjectcreate">
    <w:name w:val="namebox-subjectcreate"/>
    <w:basedOn w:val="Normal"/>
    <w:rsid w:val="0067336C"/>
    <w:pPr>
      <w:spacing w:before="50" w:after="50" w:line="240" w:lineRule="auto"/>
      <w:ind w:left="50" w:right="50"/>
    </w:pPr>
    <w:rPr>
      <w:rFonts w:ascii="Arial" w:eastAsia="Times New Roman" w:hAnsi="Arial" w:cs="Arial"/>
      <w:color w:val="333333"/>
      <w:sz w:val="18"/>
      <w:szCs w:val="18"/>
    </w:rPr>
  </w:style>
  <w:style w:type="paragraph" w:customStyle="1" w:styleId="namebox-subjectcreate-input">
    <w:name w:val="namebox-subjectcreate-input"/>
    <w:basedOn w:val="Normal"/>
    <w:rsid w:val="0067336C"/>
    <w:pPr>
      <w:pBdr>
        <w:top w:val="single" w:sz="6" w:space="0" w:color="AAAAAA"/>
        <w:left w:val="single" w:sz="6" w:space="0" w:color="AAAAAA"/>
        <w:bottom w:val="single" w:sz="6" w:space="0" w:color="AAAAAA"/>
        <w:right w:val="single" w:sz="6" w:space="0" w:color="AAAAAA"/>
      </w:pBdr>
      <w:spacing w:before="100" w:beforeAutospacing="1" w:after="50" w:line="240" w:lineRule="auto"/>
    </w:pPr>
    <w:rPr>
      <w:rFonts w:ascii="Times New Roman" w:eastAsia="Times New Roman" w:hAnsi="Times New Roman" w:cs="Times New Roman"/>
      <w:sz w:val="24"/>
      <w:szCs w:val="24"/>
    </w:rPr>
  </w:style>
  <w:style w:type="paragraph" w:customStyle="1" w:styleId="csscomponenttabpanebuttontitle">
    <w:name w:val="css_component_tab_pane_button_titl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zstreamupdateplusonecount">
    <w:name w:val="ozstreamupdateplusonecoun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lightboxattributionlink">
    <w:name w:val="css_lightbox_attribution_link"/>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
    <w:name w:val="goog-imageless-button"/>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outer-box">
    <w:name w:val="goog-imageless-button-outer-box"/>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content">
    <w:name w:val="goog-imageless-button-conten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disabled">
    <w:name w:val="goog-imageless-button-disabled"/>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inner-box">
    <w:name w:val="goog-imageless-button-inner-box"/>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top-shadow">
    <w:name w:val="goog-imageless-button-top-shadow"/>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menuitem">
    <w:name w:val="goog-menuitem"/>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menuitem-highlight">
    <w:name w:val="goog-menuitem-highligh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menuitem-content">
    <w:name w:val="goog-menuitem-conten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ox-editing">
    <w:name w:val="namebox-box-editing"/>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text-label-link">
    <w:name w:val="namebox-text-label-link"/>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ab">
    <w:name w:val="goog-tab"/>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ab-hover">
    <w:name w:val="goog-tab-hov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ab-disabled">
    <w:name w:val="goog-tab-disabled"/>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ab-selected">
    <w:name w:val="goog-tab-selected"/>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ab-bar">
    <w:name w:val="goog-tab-ba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input-label">
    <w:name w:val="label-input-label"/>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e-ac">
    <w:name w:val="ffe-ac"/>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wrapper">
    <w:name w:val="helpwrapp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help">
    <w:name w:val="morehelp"/>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hover">
    <w:name w:val="goog-imageless-button-hov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focused">
    <w:name w:val="goog-imageless-button-focused"/>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roundedboxcontent">
    <w:name w:val="css_rounded_box_content"/>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renderer">
    <w:name w:val="ac-renderer"/>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row">
    <w:name w:val="ac-row"/>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highlighted">
    <w:name w:val="ac-highlighted"/>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active">
    <w:name w:val="ac-active"/>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utton-remove-activated">
    <w:name w:val="namebox-button-remove-activated"/>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omponenttabpanebuttontitle1">
    <w:name w:val="css_component_tab_pane_button_title1"/>
    <w:basedOn w:val="Normal"/>
    <w:rsid w:val="0067336C"/>
    <w:pPr>
      <w:spacing w:before="100" w:beforeAutospacing="1" w:after="100" w:afterAutospacing="1" w:line="240" w:lineRule="auto"/>
    </w:pPr>
    <w:rPr>
      <w:rFonts w:ascii="Times New Roman" w:eastAsia="Times New Roman" w:hAnsi="Times New Roman" w:cs="Times New Roman"/>
      <w:color w:val="0065CC"/>
      <w:sz w:val="24"/>
      <w:szCs w:val="24"/>
      <w:u w:val="single"/>
    </w:rPr>
  </w:style>
  <w:style w:type="paragraph" w:customStyle="1" w:styleId="csscomponenttabpanebuttontitle2">
    <w:name w:val="css_component_tab_pane_button_title2"/>
    <w:basedOn w:val="Normal"/>
    <w:rsid w:val="0067336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sscomponenttabpanebuttonselected1">
    <w:name w:val="css_component_tab_pane_button_selected1"/>
    <w:basedOn w:val="Normal"/>
    <w:rsid w:val="0067336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scomponenttabpanebuttonunselected1">
    <w:name w:val="css_component_tab_pane_button_unselected1"/>
    <w:basedOn w:val="Normal"/>
    <w:rsid w:val="0067336C"/>
    <w:pPr>
      <w:spacing w:before="100" w:beforeAutospacing="1" w:after="100" w:afterAutospacing="1" w:line="240" w:lineRule="auto"/>
    </w:pPr>
    <w:rPr>
      <w:rFonts w:ascii="Times New Roman" w:eastAsia="Times New Roman" w:hAnsi="Times New Roman" w:cs="Times New Roman"/>
      <w:b/>
      <w:bCs/>
      <w:color w:val="0065CC"/>
      <w:sz w:val="24"/>
      <w:szCs w:val="24"/>
      <w:u w:val="single"/>
    </w:rPr>
  </w:style>
  <w:style w:type="paragraph" w:customStyle="1" w:styleId="csscomponenttabpanebuttonselected2">
    <w:name w:val="css_component_tab_pane_button_selected2"/>
    <w:basedOn w:val="Normal"/>
    <w:rsid w:val="0067336C"/>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csscomponenttabpanebuttonunselected2">
    <w:name w:val="css_component_tab_pane_button_unselected2"/>
    <w:basedOn w:val="Normal"/>
    <w:rsid w:val="0067336C"/>
    <w:pPr>
      <w:spacing w:before="100" w:beforeAutospacing="1" w:after="100" w:afterAutospacing="1" w:line="240" w:lineRule="auto"/>
      <w:jc w:val="right"/>
    </w:pPr>
    <w:rPr>
      <w:rFonts w:ascii="Times New Roman" w:eastAsia="Times New Roman" w:hAnsi="Times New Roman" w:cs="Times New Roman"/>
      <w:b/>
      <w:bCs/>
      <w:color w:val="0065CC"/>
      <w:sz w:val="24"/>
      <w:szCs w:val="24"/>
      <w:u w:val="single"/>
    </w:rPr>
  </w:style>
  <w:style w:type="paragraph" w:customStyle="1" w:styleId="ozstreamupdateplusonecount1">
    <w:name w:val="ozstreamupdateplusonecount1"/>
    <w:basedOn w:val="Normal"/>
    <w:rsid w:val="0067336C"/>
    <w:pPr>
      <w:spacing w:before="100" w:beforeAutospacing="1" w:after="100" w:afterAutospacing="1" w:line="240" w:lineRule="auto"/>
      <w:textAlignment w:val="top"/>
    </w:pPr>
    <w:rPr>
      <w:rFonts w:ascii="Times New Roman" w:eastAsia="Times New Roman" w:hAnsi="Times New Roman" w:cs="Times New Roman"/>
      <w:color w:val="EEEEEE"/>
      <w:sz w:val="24"/>
      <w:szCs w:val="24"/>
    </w:rPr>
  </w:style>
  <w:style w:type="paragraph" w:customStyle="1" w:styleId="csslightboxattributionlink1">
    <w:name w:val="css_lightbox_attribution_link1"/>
    <w:basedOn w:val="Normal"/>
    <w:rsid w:val="0067336C"/>
    <w:pPr>
      <w:spacing w:before="100" w:beforeAutospacing="1" w:after="100" w:afterAutospacing="1" w:line="240" w:lineRule="auto"/>
    </w:pPr>
    <w:rPr>
      <w:rFonts w:ascii="Times New Roman" w:eastAsia="Times New Roman" w:hAnsi="Times New Roman" w:cs="Times New Roman"/>
      <w:color w:val="FFFFFF"/>
      <w:sz w:val="34"/>
      <w:szCs w:val="34"/>
      <w:u w:val="single"/>
    </w:rPr>
  </w:style>
  <w:style w:type="paragraph" w:customStyle="1" w:styleId="cssroundedboxcontent1">
    <w:name w:val="css_rounded_box_content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1">
    <w:name w:val="goog-imageless-button1"/>
    <w:basedOn w:val="Normal"/>
    <w:rsid w:val="0067336C"/>
    <w:pP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goog-imageless-button-outer-box1">
    <w:name w:val="goog-imageless-button-outer-box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content1">
    <w:name w:val="goog-imageless-button-content1"/>
    <w:basedOn w:val="Normal"/>
    <w:rsid w:val="0067336C"/>
    <w:pPr>
      <w:spacing w:before="100" w:beforeAutospacing="1" w:after="100" w:afterAutospacing="1" w:line="372" w:lineRule="atLeast"/>
    </w:pPr>
    <w:rPr>
      <w:rFonts w:ascii="Times New Roman" w:eastAsia="Times New Roman" w:hAnsi="Times New Roman" w:cs="Times New Roman"/>
      <w:color w:val="CCCCCC"/>
      <w:sz w:val="24"/>
      <w:szCs w:val="24"/>
    </w:rPr>
  </w:style>
  <w:style w:type="paragraph" w:customStyle="1" w:styleId="goog-imageless-button-content2">
    <w:name w:val="goog-imageless-button-content2"/>
    <w:basedOn w:val="Normal"/>
    <w:rsid w:val="0067336C"/>
    <w:pPr>
      <w:spacing w:before="100" w:beforeAutospacing="1" w:after="100" w:afterAutospacing="1" w:line="372" w:lineRule="atLeast"/>
    </w:pPr>
    <w:rPr>
      <w:rFonts w:ascii="Times New Roman" w:eastAsia="Times New Roman" w:hAnsi="Times New Roman" w:cs="Times New Roman"/>
      <w:color w:val="EEEEEE"/>
      <w:sz w:val="24"/>
      <w:szCs w:val="24"/>
    </w:rPr>
  </w:style>
  <w:style w:type="paragraph" w:customStyle="1" w:styleId="goog-imageless-button-content3">
    <w:name w:val="goog-imageless-button-content3"/>
    <w:basedOn w:val="Normal"/>
    <w:rsid w:val="0067336C"/>
    <w:pPr>
      <w:spacing w:before="100" w:beforeAutospacing="1" w:after="100" w:afterAutospacing="1" w:line="372" w:lineRule="atLeast"/>
    </w:pPr>
    <w:rPr>
      <w:rFonts w:ascii="Times New Roman" w:eastAsia="Times New Roman" w:hAnsi="Times New Roman" w:cs="Times New Roman"/>
      <w:color w:val="EEEEEE"/>
      <w:sz w:val="24"/>
      <w:szCs w:val="24"/>
    </w:rPr>
  </w:style>
  <w:style w:type="paragraph" w:customStyle="1" w:styleId="goog-imageless-button-content4">
    <w:name w:val="goog-imageless-button-content4"/>
    <w:basedOn w:val="Normal"/>
    <w:rsid w:val="0067336C"/>
    <w:pPr>
      <w:spacing w:before="100" w:beforeAutospacing="1" w:after="100" w:afterAutospacing="1" w:line="372" w:lineRule="atLeast"/>
    </w:pPr>
    <w:rPr>
      <w:rFonts w:ascii="Times New Roman" w:eastAsia="Times New Roman" w:hAnsi="Times New Roman" w:cs="Times New Roman"/>
      <w:color w:val="EEEEEE"/>
      <w:sz w:val="24"/>
      <w:szCs w:val="24"/>
    </w:rPr>
  </w:style>
  <w:style w:type="paragraph" w:customStyle="1" w:styleId="goog-imageless-button-disabled1">
    <w:name w:val="goog-imageless-button-disabled1"/>
    <w:basedOn w:val="Normal"/>
    <w:rsid w:val="0067336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oog-imageless-button-inner-box1">
    <w:name w:val="goog-imageless-button-inner-box1"/>
    <w:basedOn w:val="Normal"/>
    <w:rsid w:val="0067336C"/>
    <w:pPr>
      <w:spacing w:after="0" w:line="240" w:lineRule="auto"/>
      <w:ind w:left="-17" w:right="-17"/>
    </w:pPr>
    <w:rPr>
      <w:rFonts w:ascii="Times New Roman" w:eastAsia="Times New Roman" w:hAnsi="Times New Roman" w:cs="Times New Roman"/>
      <w:sz w:val="24"/>
      <w:szCs w:val="24"/>
    </w:rPr>
  </w:style>
  <w:style w:type="paragraph" w:customStyle="1" w:styleId="goog-imageless-button-top-shadow1">
    <w:name w:val="goog-imageless-button-top-shadow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menuitem1">
    <w:name w:val="goog-menuitem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menuitem-highlight1">
    <w:name w:val="goog-menuitem-highlight1"/>
    <w:basedOn w:val="Normal"/>
    <w:rsid w:val="0067336C"/>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menuitem-content1">
    <w:name w:val="goog-menuitem-content1"/>
    <w:basedOn w:val="Normal"/>
    <w:rsid w:val="0067336C"/>
    <w:pPr>
      <w:spacing w:before="100" w:beforeAutospacing="1" w:after="100" w:afterAutospacing="1" w:line="240" w:lineRule="atLeast"/>
    </w:pPr>
    <w:rPr>
      <w:rFonts w:ascii="Times New Roman" w:eastAsia="Times New Roman" w:hAnsi="Times New Roman" w:cs="Times New Roman"/>
      <w:sz w:val="20"/>
      <w:szCs w:val="20"/>
    </w:rPr>
  </w:style>
  <w:style w:type="paragraph" w:customStyle="1" w:styleId="csslightboxsidecontainerhandlearrow1">
    <w:name w:val="css_lightbox_side_container_handle_arrow1"/>
    <w:basedOn w:val="Normal"/>
    <w:rsid w:val="0067336C"/>
    <w:pPr>
      <w:pBdr>
        <w:top w:val="single" w:sz="36" w:space="0" w:color="auto"/>
        <w:left w:val="single" w:sz="2" w:space="0" w:color="auto"/>
        <w:bottom w:val="single" w:sz="36" w:space="0" w:color="auto"/>
        <w:right w:val="single" w:sz="36" w:space="0" w:color="auto"/>
      </w:pBdr>
      <w:spacing w:before="100" w:beforeAutospacing="1" w:after="100" w:afterAutospacing="1" w:line="0" w:lineRule="auto"/>
    </w:pPr>
    <w:rPr>
      <w:rFonts w:ascii="Times New Roman" w:eastAsia="Times New Roman" w:hAnsi="Times New Roman" w:cs="Times New Roman"/>
      <w:sz w:val="24"/>
      <w:szCs w:val="24"/>
    </w:rPr>
  </w:style>
  <w:style w:type="paragraph" w:customStyle="1" w:styleId="namebox-imageless-button1">
    <w:name w:val="namebox-imageless-button1"/>
    <w:basedOn w:val="Normal"/>
    <w:rsid w:val="0067336C"/>
    <w:pPr>
      <w:pBdr>
        <w:top w:val="single" w:sz="6" w:space="0" w:color="BBBBBB"/>
        <w:left w:val="single" w:sz="2" w:space="0" w:color="BBBBBB"/>
        <w:bottom w:val="single" w:sz="6" w:space="0" w:color="BBBBBB"/>
        <w:right w:val="single" w:sz="2" w:space="0" w:color="BBBBBB"/>
      </w:pBdr>
      <w:shd w:val="clear" w:color="auto" w:fill="E3E3E3"/>
      <w:spacing w:before="33" w:after="33" w:line="0" w:lineRule="auto"/>
      <w:ind w:left="33" w:right="33"/>
      <w:textAlignment w:val="center"/>
    </w:pPr>
    <w:rPr>
      <w:rFonts w:ascii="Arial" w:eastAsia="Times New Roman" w:hAnsi="Arial" w:cs="Arial"/>
      <w:color w:val="222222"/>
      <w:sz w:val="20"/>
      <w:szCs w:val="20"/>
    </w:rPr>
  </w:style>
  <w:style w:type="paragraph" w:customStyle="1" w:styleId="namebox-imageless-button-outer-box1">
    <w:name w:val="namebox-imageless-button-outer-box1"/>
    <w:basedOn w:val="Normal"/>
    <w:rsid w:val="0067336C"/>
    <w:pPr>
      <w:pBdr>
        <w:top w:val="single" w:sz="2" w:space="0" w:color="BBBBBB"/>
        <w:left w:val="single" w:sz="6" w:space="0" w:color="BBBBBB"/>
        <w:bottom w:val="single" w:sz="2" w:space="0" w:color="BBBBBB"/>
        <w:right w:val="single" w:sz="6" w:space="0" w:color="BBBBBB"/>
      </w:pBdr>
      <w:spacing w:before="100" w:beforeAutospacing="1" w:after="100" w:afterAutospacing="1" w:line="240" w:lineRule="auto"/>
      <w:ind w:right="-33"/>
    </w:pPr>
    <w:rPr>
      <w:rFonts w:ascii="Times New Roman" w:eastAsia="Times New Roman" w:hAnsi="Times New Roman" w:cs="Times New Roman"/>
      <w:sz w:val="24"/>
      <w:szCs w:val="24"/>
    </w:rPr>
  </w:style>
  <w:style w:type="paragraph" w:customStyle="1" w:styleId="namebox-imageless-button-top-shadow1">
    <w:name w:val="namebox-imageless-button-top-shadow1"/>
    <w:basedOn w:val="Normal"/>
    <w:rsid w:val="0067336C"/>
    <w:pPr>
      <w:pBdr>
        <w:bottom w:val="single" w:sz="18" w:space="0" w:color="EEEEEE"/>
      </w:pBdr>
      <w:shd w:val="clear" w:color="auto" w:fill="F9F9F9"/>
      <w:spacing w:before="100" w:beforeAutospacing="1" w:after="0" w:line="151" w:lineRule="atLeast"/>
    </w:pPr>
    <w:rPr>
      <w:rFonts w:ascii="Times New Roman" w:eastAsia="Times New Roman" w:hAnsi="Times New Roman" w:cs="Times New Roman"/>
      <w:sz w:val="24"/>
      <w:szCs w:val="24"/>
    </w:rPr>
  </w:style>
  <w:style w:type="paragraph" w:customStyle="1" w:styleId="namebox-imageless-button-content1">
    <w:name w:val="namebox-imageless-button-content1"/>
    <w:basedOn w:val="Normal"/>
    <w:rsid w:val="0067336C"/>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mebox-imageless-button-collapse-right1">
    <w:name w:val="namebox-imageless-button-collapse-right1"/>
    <w:basedOn w:val="Normal"/>
    <w:rsid w:val="0067336C"/>
    <w:pPr>
      <w:spacing w:before="100" w:beforeAutospacing="1" w:after="100" w:afterAutospacing="1" w:line="240" w:lineRule="auto"/>
      <w:ind w:right="-33"/>
    </w:pPr>
    <w:rPr>
      <w:rFonts w:ascii="Times New Roman" w:eastAsia="Times New Roman" w:hAnsi="Times New Roman" w:cs="Times New Roman"/>
      <w:sz w:val="24"/>
      <w:szCs w:val="24"/>
    </w:rPr>
  </w:style>
  <w:style w:type="paragraph" w:customStyle="1" w:styleId="namebox-imageless-button-outer-box2">
    <w:name w:val="namebox-imageless-button-outer-box2"/>
    <w:basedOn w:val="Normal"/>
    <w:rsid w:val="0067336C"/>
    <w:pPr>
      <w:pBdr>
        <w:top w:val="single" w:sz="2" w:space="0" w:color="BBBBBB"/>
        <w:left w:val="single" w:sz="6" w:space="0" w:color="EEEEEE"/>
        <w:bottom w:val="single" w:sz="2" w:space="0" w:color="BBBBBB"/>
        <w:right w:val="single" w:sz="6" w:space="0" w:color="BBBBBB"/>
      </w:pBdr>
      <w:spacing w:before="100" w:beforeAutospacing="1" w:after="100" w:afterAutospacing="1" w:line="240" w:lineRule="auto"/>
      <w:ind w:right="-17"/>
    </w:pPr>
    <w:rPr>
      <w:rFonts w:ascii="Times New Roman" w:eastAsia="Times New Roman" w:hAnsi="Times New Roman" w:cs="Times New Roman"/>
      <w:sz w:val="24"/>
      <w:szCs w:val="24"/>
    </w:rPr>
  </w:style>
  <w:style w:type="paragraph" w:customStyle="1" w:styleId="namebox-imageless-button-disabled1">
    <w:name w:val="namebox-imageless-button-disabled1"/>
    <w:basedOn w:val="Normal"/>
    <w:rsid w:val="0067336C"/>
    <w:pPr>
      <w:shd w:val="clear" w:color="auto" w:fill="EEEEEE"/>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namebox-imageless-button-outer-box3">
    <w:name w:val="namebox-imageless-button-outer-box3"/>
    <w:basedOn w:val="Normal"/>
    <w:rsid w:val="0067336C"/>
    <w:pPr>
      <w:pBdr>
        <w:top w:val="single" w:sz="2" w:space="0" w:color="CCCCCC"/>
        <w:left w:val="single" w:sz="6" w:space="0" w:color="CCCCCC"/>
        <w:bottom w:val="single" w:sz="2" w:space="0" w:color="CCCCCC"/>
        <w:right w:val="single" w:sz="6" w:space="0" w:color="CCCCCC"/>
      </w:pBdr>
      <w:shd w:val="clear" w:color="auto" w:fill="EEEEEE"/>
      <w:spacing w:before="100" w:beforeAutospacing="1" w:after="100" w:afterAutospacing="1" w:line="240" w:lineRule="auto"/>
      <w:ind w:right="-33"/>
    </w:pPr>
    <w:rPr>
      <w:rFonts w:ascii="Times New Roman" w:eastAsia="Times New Roman" w:hAnsi="Times New Roman" w:cs="Times New Roman"/>
      <w:color w:val="777777"/>
      <w:sz w:val="24"/>
      <w:szCs w:val="24"/>
    </w:rPr>
  </w:style>
  <w:style w:type="paragraph" w:customStyle="1" w:styleId="namebox-imageless-button-active1">
    <w:name w:val="namebox-imageless-button-active1"/>
    <w:basedOn w:val="Normal"/>
    <w:rsid w:val="0067336C"/>
    <w:pPr>
      <w:shd w:val="clear" w:color="auto" w:fill="E3E3E3"/>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amebox-imageless-button-top-shadow2">
    <w:name w:val="namebox-imageless-button-top-shadow2"/>
    <w:basedOn w:val="Normal"/>
    <w:rsid w:val="0067336C"/>
    <w:pPr>
      <w:pBdr>
        <w:bottom w:val="single" w:sz="18" w:space="0" w:color="EEEEEE"/>
      </w:pBdr>
      <w:shd w:val="clear" w:color="auto" w:fill="F9F9F9"/>
      <w:spacing w:before="100" w:beforeAutospacing="1" w:after="0" w:line="151" w:lineRule="atLeast"/>
    </w:pPr>
    <w:rPr>
      <w:rFonts w:ascii="Times New Roman" w:eastAsia="Times New Roman" w:hAnsi="Times New Roman" w:cs="Times New Roman"/>
      <w:sz w:val="24"/>
      <w:szCs w:val="24"/>
    </w:rPr>
  </w:style>
  <w:style w:type="paragraph" w:customStyle="1" w:styleId="namebox-imageless-button-top-shadow3">
    <w:name w:val="namebox-imageless-button-top-shadow3"/>
    <w:basedOn w:val="Normal"/>
    <w:rsid w:val="0067336C"/>
    <w:pPr>
      <w:pBdr>
        <w:bottom w:val="single" w:sz="18" w:space="0" w:color="EEEEEE"/>
      </w:pBdr>
      <w:shd w:val="clear" w:color="auto" w:fill="F9F9F9"/>
      <w:spacing w:before="100" w:beforeAutospacing="1" w:after="0" w:line="151" w:lineRule="atLeast"/>
    </w:pPr>
    <w:rPr>
      <w:rFonts w:ascii="Times New Roman" w:eastAsia="Times New Roman" w:hAnsi="Times New Roman" w:cs="Times New Roman"/>
      <w:sz w:val="24"/>
      <w:szCs w:val="24"/>
    </w:rPr>
  </w:style>
  <w:style w:type="paragraph" w:customStyle="1" w:styleId="namebox-imageless-button-hover1">
    <w:name w:val="namebox-imageless-button-hover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imageless-button-outer-box4">
    <w:name w:val="namebox-imageless-button-outer-box4"/>
    <w:basedOn w:val="Normal"/>
    <w:rsid w:val="0067336C"/>
    <w:pPr>
      <w:pBdr>
        <w:top w:val="single" w:sz="2" w:space="0" w:color="FFFFFF"/>
        <w:left w:val="single" w:sz="6" w:space="0" w:color="FFFFFF"/>
        <w:bottom w:val="single" w:sz="2" w:space="0" w:color="FFFFFF"/>
        <w:right w:val="single" w:sz="6" w:space="0" w:color="FFFFFF"/>
      </w:pBdr>
      <w:spacing w:before="100" w:beforeAutospacing="1" w:after="100" w:afterAutospacing="1" w:line="240" w:lineRule="auto"/>
      <w:ind w:right="-33"/>
    </w:pPr>
    <w:rPr>
      <w:rFonts w:ascii="Times New Roman" w:eastAsia="Times New Roman" w:hAnsi="Times New Roman" w:cs="Times New Roman"/>
      <w:sz w:val="24"/>
      <w:szCs w:val="24"/>
    </w:rPr>
  </w:style>
  <w:style w:type="paragraph" w:customStyle="1" w:styleId="namebox-center-ref1">
    <w:name w:val="namebox-center-ref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ox1">
    <w:name w:val="namebox-box1"/>
    <w:basedOn w:val="Normal"/>
    <w:rsid w:val="0067336C"/>
    <w:pPr>
      <w:spacing w:after="0" w:line="240" w:lineRule="auto"/>
      <w:ind w:left="-33" w:right="-33"/>
    </w:pPr>
    <w:rPr>
      <w:rFonts w:ascii="Times New Roman" w:eastAsia="Times New Roman" w:hAnsi="Times New Roman" w:cs="Times New Roman"/>
      <w:sz w:val="24"/>
      <w:szCs w:val="24"/>
    </w:rPr>
  </w:style>
  <w:style w:type="paragraph" w:customStyle="1" w:styleId="namebox-box-editing1">
    <w:name w:val="namebox-box-editing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utton-remove1">
    <w:name w:val="namebox-button-remove1"/>
    <w:basedOn w:val="Normal"/>
    <w:rsid w:val="0067336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namebox-button-remove-activated1">
    <w:name w:val="namebox-button-remove-activated1"/>
    <w:basedOn w:val="Normal"/>
    <w:rsid w:val="0067336C"/>
    <w:pPr>
      <w:spacing w:before="17" w:after="17" w:line="240" w:lineRule="auto"/>
      <w:ind w:left="33" w:right="33"/>
    </w:pPr>
    <w:rPr>
      <w:rFonts w:ascii="Times New Roman" w:eastAsia="Times New Roman" w:hAnsi="Times New Roman" w:cs="Times New Roman"/>
      <w:sz w:val="24"/>
      <w:szCs w:val="24"/>
    </w:rPr>
  </w:style>
  <w:style w:type="paragraph" w:customStyle="1" w:styleId="namebox-button-remove2">
    <w:name w:val="namebox-button-remove2"/>
    <w:basedOn w:val="Normal"/>
    <w:rsid w:val="0067336C"/>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namebox-button-remove3">
    <w:name w:val="namebox-button-remove3"/>
    <w:basedOn w:val="Normal"/>
    <w:rsid w:val="0067336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namebox-text-outer1">
    <w:name w:val="namebox-text-outer1"/>
    <w:basedOn w:val="Normal"/>
    <w:rsid w:val="0067336C"/>
    <w:pPr>
      <w:spacing w:before="33" w:after="100" w:afterAutospacing="1" w:line="240" w:lineRule="auto"/>
      <w:jc w:val="center"/>
    </w:pPr>
    <w:rPr>
      <w:rFonts w:ascii="Times New Roman" w:eastAsia="Times New Roman" w:hAnsi="Times New Roman" w:cs="Times New Roman"/>
      <w:sz w:val="24"/>
      <w:szCs w:val="24"/>
    </w:rPr>
  </w:style>
  <w:style w:type="paragraph" w:customStyle="1" w:styleId="namebox-text-middle1">
    <w:name w:val="namebox-text-middle1"/>
    <w:basedOn w:val="Normal"/>
    <w:rsid w:val="0067336C"/>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rPr>
  </w:style>
  <w:style w:type="paragraph" w:customStyle="1" w:styleId="namebox-text-label-link1">
    <w:name w:val="namebox-text-label-link1"/>
    <w:basedOn w:val="Normal"/>
    <w:rsid w:val="0067336C"/>
    <w:pP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namebox-text-unnamed1">
    <w:name w:val="namebox-text-unnamed1"/>
    <w:basedOn w:val="Normal"/>
    <w:rsid w:val="0067336C"/>
    <w:pPr>
      <w:pBdr>
        <w:top w:val="single" w:sz="6" w:space="0" w:color="AAAAAA"/>
        <w:left w:val="single" w:sz="6" w:space="0" w:color="AAAAAA"/>
        <w:bottom w:val="single" w:sz="6" w:space="0" w:color="AAAAAA"/>
        <w:right w:val="single" w:sz="6" w:space="0" w:color="AAAAAA"/>
      </w:pBdr>
      <w:shd w:val="clear" w:color="auto" w:fill="EEEEEE"/>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amebox-text-middle2">
    <w:name w:val="namebox-text-middle2"/>
    <w:basedOn w:val="Normal"/>
    <w:rsid w:val="0067336C"/>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rPr>
  </w:style>
  <w:style w:type="paragraph" w:customStyle="1" w:styleId="namebox-text-approvable1">
    <w:name w:val="namebox-text-approvable1"/>
    <w:basedOn w:val="Normal"/>
    <w:rsid w:val="0067336C"/>
    <w:pPr>
      <w:spacing w:before="50" w:after="100" w:afterAutospacing="1" w:line="240" w:lineRule="auto"/>
    </w:pPr>
    <w:rPr>
      <w:rFonts w:ascii="Times New Roman" w:eastAsia="Times New Roman" w:hAnsi="Times New Roman" w:cs="Times New Roman"/>
      <w:sz w:val="24"/>
      <w:szCs w:val="24"/>
    </w:rPr>
  </w:style>
  <w:style w:type="paragraph" w:customStyle="1" w:styleId="namebox-text-middle3">
    <w:name w:val="namebox-text-middle3"/>
    <w:basedOn w:val="Normal"/>
    <w:rsid w:val="0067336C"/>
    <w:pPr>
      <w:shd w:val="clear" w:color="auto" w:fill="111111"/>
      <w:spacing w:before="100" w:beforeAutospacing="1" w:after="100" w:afterAutospacing="1" w:line="240" w:lineRule="auto"/>
    </w:pPr>
    <w:rPr>
      <w:rFonts w:ascii="Times New Roman" w:eastAsia="Times New Roman" w:hAnsi="Times New Roman" w:cs="Times New Roman"/>
      <w:b/>
      <w:bCs/>
      <w:color w:val="EEEEEE"/>
      <w:sz w:val="24"/>
      <w:szCs w:val="24"/>
    </w:rPr>
  </w:style>
  <w:style w:type="paragraph" w:customStyle="1" w:styleId="namebox-button-approve-outer1">
    <w:name w:val="namebox-button-approve-outer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utton-disapprove-outer1">
    <w:name w:val="namebox-button-disapprove-outer1"/>
    <w:basedOn w:val="Normal"/>
    <w:rsid w:val="00673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box-button-disapprove-icon1">
    <w:name w:val="namebox-button-disapprove-icon1"/>
    <w:basedOn w:val="Normal"/>
    <w:rsid w:val="0067336C"/>
    <w:pPr>
      <w:spacing w:after="50" w:line="240" w:lineRule="auto"/>
      <w:textAlignment w:val="center"/>
    </w:pPr>
    <w:rPr>
      <w:rFonts w:ascii="Times New Roman" w:eastAsia="Times New Roman" w:hAnsi="Times New Roman" w:cs="Times New Roman"/>
      <w:sz w:val="24"/>
      <w:szCs w:val="24"/>
    </w:rPr>
  </w:style>
  <w:style w:type="paragraph" w:customStyle="1" w:styleId="namebox-button-approve-icon1">
    <w:name w:val="namebox-button-approve-icon1"/>
    <w:basedOn w:val="Normal"/>
    <w:rsid w:val="0067336C"/>
    <w:pPr>
      <w:spacing w:after="50" w:line="240" w:lineRule="auto"/>
      <w:textAlignment w:val="center"/>
    </w:pPr>
    <w:rPr>
      <w:rFonts w:ascii="Times New Roman" w:eastAsia="Times New Roman" w:hAnsi="Times New Roman" w:cs="Times New Roman"/>
      <w:sz w:val="24"/>
      <w:szCs w:val="24"/>
    </w:rPr>
  </w:style>
  <w:style w:type="paragraph" w:customStyle="1" w:styleId="namebox-approval-button1">
    <w:name w:val="namebox-approval-button1"/>
    <w:basedOn w:val="Normal"/>
    <w:rsid w:val="0067336C"/>
    <w:pPr>
      <w:spacing w:before="50" w:after="50" w:line="240" w:lineRule="auto"/>
      <w:ind w:left="67" w:right="67"/>
    </w:pPr>
    <w:rPr>
      <w:rFonts w:ascii="Times New Roman" w:eastAsia="Times New Roman" w:hAnsi="Times New Roman" w:cs="Times New Roman"/>
      <w:sz w:val="24"/>
      <w:szCs w:val="24"/>
    </w:rPr>
  </w:style>
  <w:style w:type="paragraph" w:customStyle="1" w:styleId="namebox-button-approve-message1">
    <w:name w:val="namebox-button-approve-message1"/>
    <w:basedOn w:val="Normal"/>
    <w:rsid w:val="0067336C"/>
    <w:pPr>
      <w:spacing w:before="100" w:beforeAutospacing="1" w:after="100" w:afterAutospacing="1" w:line="240" w:lineRule="auto"/>
      <w:ind w:left="50"/>
    </w:pPr>
    <w:rPr>
      <w:rFonts w:ascii="Times New Roman" w:eastAsia="Times New Roman" w:hAnsi="Times New Roman" w:cs="Times New Roman"/>
      <w:b/>
      <w:bCs/>
      <w:sz w:val="24"/>
      <w:szCs w:val="24"/>
    </w:rPr>
  </w:style>
  <w:style w:type="paragraph" w:customStyle="1" w:styleId="namebox-button-disapprove-message1">
    <w:name w:val="namebox-button-disapprove-message1"/>
    <w:basedOn w:val="Normal"/>
    <w:rsid w:val="0067336C"/>
    <w:pPr>
      <w:spacing w:before="100" w:beforeAutospacing="1" w:after="100" w:afterAutospacing="1" w:line="240" w:lineRule="auto"/>
      <w:ind w:left="50"/>
    </w:pPr>
    <w:rPr>
      <w:rFonts w:ascii="Times New Roman" w:eastAsia="Times New Roman" w:hAnsi="Times New Roman" w:cs="Times New Roman"/>
      <w:b/>
      <w:bCs/>
      <w:sz w:val="24"/>
      <w:szCs w:val="24"/>
    </w:rPr>
  </w:style>
  <w:style w:type="paragraph" w:customStyle="1" w:styleId="namebox-text-message1">
    <w:name w:val="namebox-text-message1"/>
    <w:basedOn w:val="Normal"/>
    <w:rsid w:val="0067336C"/>
    <w:pPr>
      <w:spacing w:before="100" w:beforeAutospacing="1" w:after="100" w:afterAutospacing="1" w:line="240" w:lineRule="auto"/>
    </w:pPr>
    <w:rPr>
      <w:rFonts w:ascii="Times New Roman" w:eastAsia="Times New Roman" w:hAnsi="Times New Roman" w:cs="Times New Roman"/>
      <w:color w:val="777777"/>
      <w:sz w:val="20"/>
      <w:szCs w:val="20"/>
    </w:rPr>
  </w:style>
  <w:style w:type="paragraph" w:customStyle="1" w:styleId="namebox-nameinputbox1">
    <w:name w:val="namebox-nameinputbox1"/>
    <w:basedOn w:val="Normal"/>
    <w:rsid w:val="0067336C"/>
    <w:pP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namebox-nameinputbox-dialog1">
    <w:name w:val="namebox-nameinputbox-dialog1"/>
    <w:basedOn w:val="Normal"/>
    <w:rsid w:val="0067336C"/>
    <w:pPr>
      <w:pBdr>
        <w:top w:val="single" w:sz="6" w:space="3" w:color="AAAAAA"/>
        <w:left w:val="single" w:sz="6" w:space="3" w:color="AAAAAA"/>
        <w:bottom w:val="single" w:sz="6" w:space="3" w:color="AAAAAA"/>
        <w:right w:val="single" w:sz="6" w:space="3" w:color="AAAAAA"/>
      </w:pBdr>
      <w:spacing w:after="100" w:afterAutospacing="1" w:line="240" w:lineRule="auto"/>
      <w:ind w:left="-480"/>
    </w:pPr>
    <w:rPr>
      <w:rFonts w:ascii="Times New Roman" w:eastAsia="Times New Roman" w:hAnsi="Times New Roman" w:cs="Times New Roman"/>
      <w:sz w:val="24"/>
      <w:szCs w:val="24"/>
    </w:rPr>
  </w:style>
  <w:style w:type="paragraph" w:customStyle="1" w:styleId="namebox-subjectinput-input1">
    <w:name w:val="namebox-subjectinput-input1"/>
    <w:basedOn w:val="Normal"/>
    <w:rsid w:val="0067336C"/>
    <w:pPr>
      <w:pBdr>
        <w:top w:val="single" w:sz="6" w:space="0" w:color="7E9DB9"/>
        <w:left w:val="single" w:sz="6" w:space="0" w:color="7E9DB9"/>
        <w:bottom w:val="single" w:sz="6" w:space="0" w:color="7E9DB9"/>
        <w:right w:val="single" w:sz="6" w:space="0" w:color="7E9DB9"/>
      </w:pBdr>
      <w:spacing w:before="50" w:after="50" w:line="240" w:lineRule="auto"/>
      <w:ind w:left="50" w:right="50"/>
    </w:pPr>
    <w:rPr>
      <w:rFonts w:ascii="Times New Roman" w:eastAsia="Times New Roman" w:hAnsi="Times New Roman" w:cs="Times New Roman"/>
      <w:sz w:val="24"/>
      <w:szCs w:val="24"/>
    </w:rPr>
  </w:style>
  <w:style w:type="paragraph" w:customStyle="1" w:styleId="label-input-label1">
    <w:name w:val="label-input-label1"/>
    <w:basedOn w:val="Normal"/>
    <w:rsid w:val="0067336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amebox-subjectinfo-row-div1">
    <w:name w:val="namebox-subjectinfo-row-div1"/>
    <w:basedOn w:val="Normal"/>
    <w:rsid w:val="0067336C"/>
    <w:pPr>
      <w:spacing w:before="100" w:beforeAutospacing="1" w:after="100" w:afterAutospacing="1" w:line="240" w:lineRule="auto"/>
    </w:pPr>
    <w:rPr>
      <w:rFonts w:ascii="Times New Roman" w:eastAsia="Times New Roman" w:hAnsi="Times New Roman" w:cs="Times New Roman"/>
      <w:color w:val="3964C2"/>
      <w:sz w:val="24"/>
      <w:szCs w:val="24"/>
    </w:rPr>
  </w:style>
  <w:style w:type="paragraph" w:customStyle="1" w:styleId="namebox-subjectinfo-row-span1">
    <w:name w:val="namebox-subjectinfo-row-span1"/>
    <w:basedOn w:val="Normal"/>
    <w:rsid w:val="0067336C"/>
    <w:pPr>
      <w:spacing w:before="100" w:beforeAutospacing="1" w:after="100" w:afterAutospacing="1" w:line="240" w:lineRule="auto"/>
    </w:pPr>
    <w:rPr>
      <w:rFonts w:ascii="Times New Roman" w:eastAsia="Times New Roman" w:hAnsi="Times New Roman" w:cs="Times New Roman"/>
      <w:color w:val="4346DB"/>
      <w:sz w:val="24"/>
      <w:szCs w:val="24"/>
    </w:rPr>
  </w:style>
  <w:style w:type="paragraph" w:customStyle="1" w:styleId="ac-renderer1">
    <w:name w:val="ac-renderer1"/>
    <w:basedOn w:val="Normal"/>
    <w:rsid w:val="0067336C"/>
    <w:pPr>
      <w:pBdr>
        <w:top w:val="single" w:sz="6" w:space="0" w:color="5295F0"/>
        <w:left w:val="single" w:sz="6" w:space="0" w:color="5295F0"/>
        <w:bottom w:val="single" w:sz="6" w:space="2" w:color="5295F0"/>
        <w:right w:val="single" w:sz="6" w:space="0" w:color="5295F0"/>
      </w:pBdr>
      <w:shd w:val="clear" w:color="auto" w:fill="E0ECFF"/>
      <w:spacing w:before="100" w:beforeAutospacing="1" w:after="100" w:afterAutospacing="1" w:line="240" w:lineRule="auto"/>
    </w:pPr>
    <w:rPr>
      <w:rFonts w:ascii="Arial" w:eastAsia="Times New Roman" w:hAnsi="Arial" w:cs="Arial"/>
      <w:color w:val="000000"/>
      <w:sz w:val="24"/>
      <w:szCs w:val="24"/>
    </w:rPr>
  </w:style>
  <w:style w:type="paragraph" w:customStyle="1" w:styleId="ac-row1">
    <w:name w:val="ac-row1"/>
    <w:basedOn w:val="Normal"/>
    <w:rsid w:val="0067336C"/>
    <w:pPr>
      <w:pBdr>
        <w:bottom w:val="single" w:sz="6" w:space="4" w:color="EBEBE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highlighted1">
    <w:name w:val="ac-highlighted1"/>
    <w:basedOn w:val="Normal"/>
    <w:rsid w:val="0067336C"/>
    <w:pPr>
      <w:spacing w:before="100" w:beforeAutospacing="1" w:after="100" w:afterAutospacing="1" w:line="240" w:lineRule="auto"/>
    </w:pPr>
    <w:rPr>
      <w:rFonts w:ascii="Times New Roman" w:eastAsia="Times New Roman" w:hAnsi="Times New Roman" w:cs="Times New Roman"/>
      <w:b/>
      <w:bCs/>
      <w:color w:val="0000CC"/>
      <w:sz w:val="24"/>
      <w:szCs w:val="24"/>
    </w:rPr>
  </w:style>
  <w:style w:type="paragraph" w:customStyle="1" w:styleId="ac-active1">
    <w:name w:val="ac-active1"/>
    <w:basedOn w:val="Normal"/>
    <w:rsid w:val="0067336C"/>
    <w:pPr>
      <w:shd w:val="clear" w:color="auto" w:fill="C3D9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wrapper1">
    <w:name w:val="helpwrapper1"/>
    <w:basedOn w:val="Normal"/>
    <w:rsid w:val="0067336C"/>
    <w:pPr>
      <w:spacing w:before="50" w:after="50" w:line="240" w:lineRule="auto"/>
      <w:ind w:left="50" w:right="50"/>
    </w:pPr>
    <w:rPr>
      <w:rFonts w:ascii="Arial" w:eastAsia="Times New Roman" w:hAnsi="Arial" w:cs="Arial"/>
      <w:color w:val="999999"/>
      <w:sz w:val="24"/>
      <w:szCs w:val="24"/>
    </w:rPr>
  </w:style>
  <w:style w:type="paragraph" w:customStyle="1" w:styleId="namebox-subjectcreate1">
    <w:name w:val="namebox-subjectcreate1"/>
    <w:basedOn w:val="Normal"/>
    <w:rsid w:val="0067336C"/>
    <w:pPr>
      <w:spacing w:before="50" w:after="50" w:line="240" w:lineRule="auto"/>
      <w:ind w:left="50" w:right="50"/>
    </w:pPr>
    <w:rPr>
      <w:rFonts w:ascii="Arial" w:eastAsia="Times New Roman" w:hAnsi="Arial" w:cs="Arial"/>
      <w:color w:val="333333"/>
      <w:sz w:val="24"/>
      <w:szCs w:val="24"/>
    </w:rPr>
  </w:style>
  <w:style w:type="paragraph" w:customStyle="1" w:styleId="namebox-subjectcreate-input1">
    <w:name w:val="namebox-subjectcreate-input1"/>
    <w:basedOn w:val="Normal"/>
    <w:rsid w:val="0067336C"/>
    <w:pPr>
      <w:pBdr>
        <w:top w:val="single" w:sz="6" w:space="0" w:color="AAAAAA"/>
        <w:left w:val="single" w:sz="6" w:space="0" w:color="AAAAAA"/>
        <w:bottom w:val="single" w:sz="6" w:space="0" w:color="AAAAAA"/>
        <w:right w:val="single" w:sz="6" w:space="0" w:color="AAAAAA"/>
      </w:pBdr>
      <w:spacing w:before="100" w:beforeAutospacing="1" w:after="50" w:line="240" w:lineRule="auto"/>
    </w:pPr>
    <w:rPr>
      <w:rFonts w:ascii="Times New Roman" w:eastAsia="Times New Roman" w:hAnsi="Times New Roman" w:cs="Times New Roman"/>
      <w:sz w:val="24"/>
      <w:szCs w:val="24"/>
    </w:rPr>
  </w:style>
  <w:style w:type="paragraph" w:customStyle="1" w:styleId="goog-imageless-button2">
    <w:name w:val="goog-imageless-button2"/>
    <w:basedOn w:val="Normal"/>
    <w:rsid w:val="0067336C"/>
    <w:pPr>
      <w:pBdr>
        <w:top w:val="single" w:sz="6" w:space="0" w:color="auto"/>
        <w:left w:val="single" w:sz="12" w:space="0" w:color="auto"/>
        <w:bottom w:val="single" w:sz="6" w:space="0" w:color="auto"/>
        <w:right w:val="single" w:sz="12" w:space="0" w:color="auto"/>
      </w:pBdr>
      <w:spacing w:before="100" w:after="50" w:line="240" w:lineRule="auto"/>
      <w:ind w:right="100"/>
    </w:pPr>
    <w:rPr>
      <w:rFonts w:ascii="Times New Roman" w:eastAsia="Times New Roman" w:hAnsi="Times New Roman" w:cs="Times New Roman"/>
      <w:sz w:val="24"/>
      <w:szCs w:val="24"/>
    </w:rPr>
  </w:style>
  <w:style w:type="paragraph" w:customStyle="1" w:styleId="goog-imageless-button-hover1">
    <w:name w:val="goog-imageless-button-hover1"/>
    <w:basedOn w:val="Normal"/>
    <w:rsid w:val="0067336C"/>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focused1">
    <w:name w:val="goog-imageless-button-focused1"/>
    <w:basedOn w:val="Normal"/>
    <w:rsid w:val="0067336C"/>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outer-box2">
    <w:name w:val="goog-imageless-button-outer-box2"/>
    <w:basedOn w:val="Normal"/>
    <w:rsid w:val="0067336C"/>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inner-box2">
    <w:name w:val="goog-imageless-button-inner-box2"/>
    <w:basedOn w:val="Normal"/>
    <w:rsid w:val="0067336C"/>
    <w:pPr>
      <w:pBdr>
        <w:left w:val="single" w:sz="6" w:space="0" w:color="BBBBBB"/>
        <w:right w:val="single" w:sz="6" w:space="0" w:color="AAAAAA"/>
      </w:pBdr>
      <w:shd w:val="clear" w:color="auto" w:fill="E3E3E3"/>
      <w:spacing w:after="0" w:line="240" w:lineRule="auto"/>
      <w:ind w:left="-17" w:right="-17"/>
    </w:pPr>
    <w:rPr>
      <w:rFonts w:ascii="Times New Roman" w:eastAsia="Times New Roman" w:hAnsi="Times New Roman" w:cs="Times New Roman"/>
      <w:sz w:val="24"/>
      <w:szCs w:val="24"/>
    </w:rPr>
  </w:style>
  <w:style w:type="paragraph" w:customStyle="1" w:styleId="goog-imageless-button-top-shadow2">
    <w:name w:val="goog-imageless-button-top-shadow2"/>
    <w:basedOn w:val="Normal"/>
    <w:rsid w:val="0067336C"/>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content5">
    <w:name w:val="goog-imageless-button-content5"/>
    <w:basedOn w:val="Normal"/>
    <w:rsid w:val="0067336C"/>
    <w:pPr>
      <w:spacing w:before="100" w:beforeAutospacing="1" w:after="100" w:afterAutospacing="1" w:line="408" w:lineRule="atLeast"/>
      <w:jc w:val="center"/>
    </w:pPr>
    <w:rPr>
      <w:rFonts w:ascii="Arial" w:eastAsia="Times New Roman" w:hAnsi="Arial" w:cs="Arial"/>
      <w:color w:val="333333"/>
      <w:sz w:val="24"/>
      <w:szCs w:val="24"/>
    </w:rPr>
  </w:style>
  <w:style w:type="paragraph" w:customStyle="1" w:styleId="csslightboxtoolbar1">
    <w:name w:val="css_lightbox_toolbar1"/>
    <w:basedOn w:val="Normal"/>
    <w:rsid w:val="0067336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oog-tab1">
    <w:name w:val="goog-tab1"/>
    <w:basedOn w:val="Normal"/>
    <w:rsid w:val="0067336C"/>
    <w:pPr>
      <w:spacing w:before="100" w:beforeAutospacing="1" w:after="100" w:afterAutospacing="1" w:line="240" w:lineRule="auto"/>
      <w:ind w:right="17"/>
    </w:pPr>
    <w:rPr>
      <w:rFonts w:ascii="Times New Roman" w:eastAsia="Times New Roman" w:hAnsi="Times New Roman" w:cs="Times New Roman"/>
      <w:color w:val="777777"/>
      <w:sz w:val="24"/>
      <w:szCs w:val="24"/>
    </w:rPr>
  </w:style>
  <w:style w:type="paragraph" w:customStyle="1" w:styleId="goog-tab-hover1">
    <w:name w:val="goog-tab-hover1"/>
    <w:basedOn w:val="Normal"/>
    <w:rsid w:val="0067336C"/>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ab-disabled1">
    <w:name w:val="goog-tab-disabled1"/>
    <w:basedOn w:val="Normal"/>
    <w:rsid w:val="0067336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goog-tab-selected1">
    <w:name w:val="goog-tab-selected1"/>
    <w:basedOn w:val="Normal"/>
    <w:rsid w:val="0067336C"/>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color w:val="EEEEEE"/>
      <w:sz w:val="24"/>
      <w:szCs w:val="24"/>
    </w:rPr>
  </w:style>
  <w:style w:type="paragraph" w:customStyle="1" w:styleId="goog-tab-bar1">
    <w:name w:val="goog-tab-bar1"/>
    <w:basedOn w:val="Normal"/>
    <w:rsid w:val="0067336C"/>
    <w:pPr>
      <w:shd w:val="clear" w:color="auto" w:fill="333333"/>
      <w:spacing w:before="100" w:beforeAutospacing="1" w:after="100" w:afterAutospacing="1" w:line="240" w:lineRule="auto"/>
    </w:pPr>
    <w:rPr>
      <w:rFonts w:ascii="Arial" w:eastAsia="Times New Roman" w:hAnsi="Arial" w:cs="Arial"/>
      <w:sz w:val="20"/>
      <w:szCs w:val="20"/>
    </w:rPr>
  </w:style>
  <w:style w:type="paragraph" w:customStyle="1" w:styleId="csslightboxtoolbar2">
    <w:name w:val="css_lightbox_toolbar2"/>
    <w:basedOn w:val="Normal"/>
    <w:rsid w:val="0067336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oog-imageless-button3">
    <w:name w:val="goog-imageless-button3"/>
    <w:basedOn w:val="Normal"/>
    <w:rsid w:val="0067336C"/>
    <w:pPr>
      <w:spacing w:before="100" w:after="50" w:line="240" w:lineRule="auto"/>
      <w:ind w:right="100"/>
    </w:pPr>
    <w:rPr>
      <w:rFonts w:ascii="Times New Roman" w:eastAsia="Times New Roman" w:hAnsi="Times New Roman" w:cs="Times New Roman"/>
      <w:sz w:val="18"/>
      <w:szCs w:val="18"/>
    </w:rPr>
  </w:style>
  <w:style w:type="paragraph" w:customStyle="1" w:styleId="goog-imageless-button-outer-box3">
    <w:name w:val="goog-imageless-button-outer-box3"/>
    <w:basedOn w:val="Normal"/>
    <w:rsid w:val="0067336C"/>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inner-box3">
    <w:name w:val="goog-imageless-button-inner-box3"/>
    <w:basedOn w:val="Normal"/>
    <w:rsid w:val="0067336C"/>
    <w:pPr>
      <w:pBdr>
        <w:left w:val="single" w:sz="6" w:space="0" w:color="BBBBBB"/>
        <w:right w:val="single" w:sz="6" w:space="0" w:color="AAAAAA"/>
      </w:pBdr>
      <w:shd w:val="clear" w:color="auto" w:fill="E3E3E3"/>
      <w:spacing w:after="0" w:line="240" w:lineRule="auto"/>
      <w:ind w:left="-17" w:right="-17"/>
    </w:pPr>
    <w:rPr>
      <w:rFonts w:ascii="Times New Roman" w:eastAsia="Times New Roman" w:hAnsi="Times New Roman" w:cs="Times New Roman"/>
      <w:sz w:val="24"/>
      <w:szCs w:val="24"/>
    </w:rPr>
  </w:style>
  <w:style w:type="paragraph" w:customStyle="1" w:styleId="goog-imageless-button-top-shadow3">
    <w:name w:val="goog-imageless-button-top-shadow3"/>
    <w:basedOn w:val="Normal"/>
    <w:rsid w:val="0067336C"/>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content6">
    <w:name w:val="goog-imageless-button-content6"/>
    <w:basedOn w:val="Normal"/>
    <w:rsid w:val="0067336C"/>
    <w:pPr>
      <w:spacing w:before="100" w:beforeAutospacing="1" w:after="100" w:afterAutospacing="1" w:line="408" w:lineRule="atLeast"/>
      <w:jc w:val="center"/>
    </w:pPr>
    <w:rPr>
      <w:rFonts w:ascii="Arial" w:eastAsia="Times New Roman" w:hAnsi="Arial" w:cs="Arial"/>
      <w:color w:val="333333"/>
      <w:sz w:val="24"/>
      <w:szCs w:val="24"/>
    </w:rPr>
  </w:style>
  <w:style w:type="paragraph" w:customStyle="1" w:styleId="namebox-imageless-button-outer-box5">
    <w:name w:val="namebox-imageless-button-outer-box5"/>
    <w:basedOn w:val="Normal"/>
    <w:rsid w:val="0067336C"/>
    <w:pPr>
      <w:pBdr>
        <w:top w:val="single" w:sz="2" w:space="0" w:color="BBBBBB"/>
        <w:left w:val="single" w:sz="6" w:space="0" w:color="EEEEEE"/>
        <w:bottom w:val="single" w:sz="2" w:space="0" w:color="BBBBBB"/>
        <w:right w:val="single" w:sz="6" w:space="0" w:color="BBBBBB"/>
      </w:pBdr>
      <w:spacing w:before="100" w:beforeAutospacing="1" w:after="100" w:afterAutospacing="1" w:line="240" w:lineRule="auto"/>
      <w:ind w:right="-17"/>
    </w:pPr>
    <w:rPr>
      <w:rFonts w:ascii="Times New Roman" w:eastAsia="Times New Roman" w:hAnsi="Times New Roman" w:cs="Times New Roman"/>
      <w:sz w:val="24"/>
      <w:szCs w:val="24"/>
    </w:rPr>
  </w:style>
  <w:style w:type="paragraph" w:customStyle="1" w:styleId="namebox-imageless-button-outer-box6">
    <w:name w:val="namebox-imageless-button-outer-box6"/>
    <w:basedOn w:val="Normal"/>
    <w:rsid w:val="0067336C"/>
    <w:pPr>
      <w:pBdr>
        <w:top w:val="single" w:sz="2" w:space="0" w:color="CCCCCC"/>
        <w:left w:val="single" w:sz="6" w:space="0" w:color="CCCCCC"/>
        <w:bottom w:val="single" w:sz="2" w:space="0" w:color="CCCCCC"/>
        <w:right w:val="single" w:sz="6" w:space="0" w:color="CCCCCC"/>
      </w:pBdr>
      <w:shd w:val="clear" w:color="auto" w:fill="EEEEEE"/>
      <w:spacing w:before="100" w:beforeAutospacing="1" w:after="100" w:afterAutospacing="1" w:line="240" w:lineRule="auto"/>
      <w:ind w:right="-33"/>
    </w:pPr>
    <w:rPr>
      <w:rFonts w:ascii="Times New Roman" w:eastAsia="Times New Roman" w:hAnsi="Times New Roman" w:cs="Times New Roman"/>
      <w:color w:val="666666"/>
      <w:sz w:val="24"/>
      <w:szCs w:val="24"/>
    </w:rPr>
  </w:style>
  <w:style w:type="paragraph" w:customStyle="1" w:styleId="namebox-imageless-button-top-shadow4">
    <w:name w:val="namebox-imageless-button-top-shadow4"/>
    <w:basedOn w:val="Normal"/>
    <w:rsid w:val="0067336C"/>
    <w:pPr>
      <w:pBdr>
        <w:bottom w:val="single" w:sz="18" w:space="0" w:color="EEEEEE"/>
      </w:pBdr>
      <w:shd w:val="clear" w:color="auto" w:fill="E3E3E3"/>
      <w:spacing w:before="100" w:beforeAutospacing="1" w:after="0" w:line="151" w:lineRule="atLeast"/>
    </w:pPr>
    <w:rPr>
      <w:rFonts w:ascii="Times New Roman" w:eastAsia="Times New Roman" w:hAnsi="Times New Roman" w:cs="Times New Roman"/>
      <w:sz w:val="24"/>
      <w:szCs w:val="24"/>
    </w:rPr>
  </w:style>
  <w:style w:type="paragraph" w:customStyle="1" w:styleId="namebox-imageless-button-top-shadow5">
    <w:name w:val="namebox-imageless-button-top-shadow5"/>
    <w:basedOn w:val="Normal"/>
    <w:rsid w:val="0067336C"/>
    <w:pPr>
      <w:pBdr>
        <w:bottom w:val="single" w:sz="18" w:space="0" w:color="EEEEEE"/>
      </w:pBdr>
      <w:shd w:val="clear" w:color="auto" w:fill="E3E3E3"/>
      <w:spacing w:before="100" w:beforeAutospacing="1" w:after="0" w:line="151" w:lineRule="atLeast"/>
    </w:pPr>
    <w:rPr>
      <w:rFonts w:ascii="Times New Roman" w:eastAsia="Times New Roman" w:hAnsi="Times New Roman" w:cs="Times New Roman"/>
      <w:sz w:val="24"/>
      <w:szCs w:val="24"/>
    </w:rPr>
  </w:style>
  <w:style w:type="paragraph" w:customStyle="1" w:styleId="namebox-imageless-button-outer-box7">
    <w:name w:val="namebox-imageless-button-outer-box7"/>
    <w:basedOn w:val="Normal"/>
    <w:rsid w:val="0067336C"/>
    <w:pPr>
      <w:pBdr>
        <w:top w:val="single" w:sz="2" w:space="0" w:color="FFFFFF"/>
        <w:left w:val="single" w:sz="6" w:space="0" w:color="FFFFFF"/>
        <w:bottom w:val="single" w:sz="2" w:space="0" w:color="FFFFFF"/>
        <w:right w:val="single" w:sz="6" w:space="0" w:color="FFFFFF"/>
      </w:pBdr>
      <w:spacing w:before="100" w:beforeAutospacing="1" w:after="100" w:afterAutospacing="1" w:line="240" w:lineRule="auto"/>
      <w:ind w:right="-33"/>
    </w:pPr>
    <w:rPr>
      <w:rFonts w:ascii="Times New Roman" w:eastAsia="Times New Roman" w:hAnsi="Times New Roman" w:cs="Times New Roman"/>
      <w:sz w:val="24"/>
      <w:szCs w:val="24"/>
    </w:rPr>
  </w:style>
  <w:style w:type="paragraph" w:customStyle="1" w:styleId="namebox-text-middle4">
    <w:name w:val="namebox-text-middle4"/>
    <w:basedOn w:val="Normal"/>
    <w:rsid w:val="0067336C"/>
    <w:pPr>
      <w:shd w:val="clear" w:color="auto" w:fill="EEEEEE"/>
      <w:spacing w:before="100" w:beforeAutospacing="1" w:after="100" w:afterAutospacing="1" w:line="240" w:lineRule="auto"/>
    </w:pPr>
    <w:rPr>
      <w:rFonts w:ascii="Times New Roman" w:eastAsia="Times New Roman" w:hAnsi="Times New Roman" w:cs="Times New Roman"/>
      <w:b/>
      <w:bCs/>
      <w:color w:val="0000FF"/>
      <w:sz w:val="20"/>
      <w:szCs w:val="20"/>
    </w:rPr>
  </w:style>
  <w:style w:type="paragraph" w:customStyle="1" w:styleId="namebox-text-middle5">
    <w:name w:val="namebox-text-middle5"/>
    <w:basedOn w:val="Normal"/>
    <w:rsid w:val="0067336C"/>
    <w:pPr>
      <w:shd w:val="clear" w:color="auto" w:fill="111111"/>
      <w:spacing w:before="100" w:beforeAutospacing="1" w:after="100" w:afterAutospacing="1" w:line="240" w:lineRule="auto"/>
    </w:pPr>
    <w:rPr>
      <w:rFonts w:ascii="Times New Roman" w:eastAsia="Times New Roman" w:hAnsi="Times New Roman" w:cs="Times New Roman"/>
      <w:b/>
      <w:bCs/>
      <w:color w:val="FFFFFF"/>
      <w:sz w:val="20"/>
      <w:szCs w:val="20"/>
    </w:rPr>
  </w:style>
  <w:style w:type="paragraph" w:customStyle="1" w:styleId="label-input-label2">
    <w:name w:val="label-input-label2"/>
    <w:basedOn w:val="Normal"/>
    <w:rsid w:val="0067336C"/>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ffe-ac1">
    <w:name w:val="ffe-ac1"/>
    <w:basedOn w:val="Normal"/>
    <w:rsid w:val="0067336C"/>
    <w:pPr>
      <w:pBdr>
        <w:top w:val="single" w:sz="6" w:space="0" w:color="5295F0"/>
        <w:left w:val="single" w:sz="6" w:space="0" w:color="5295F0"/>
        <w:bottom w:val="single" w:sz="6" w:space="2" w:color="5295F0"/>
        <w:right w:val="single" w:sz="6" w:space="0" w:color="5295F0"/>
      </w:pBdr>
      <w:shd w:val="clear" w:color="auto" w:fill="E0ECFF"/>
      <w:spacing w:before="100" w:beforeAutospacing="1" w:after="100" w:afterAutospacing="1" w:line="240" w:lineRule="auto"/>
    </w:pPr>
    <w:rPr>
      <w:rFonts w:ascii="Arial" w:eastAsia="Times New Roman" w:hAnsi="Arial" w:cs="Arial"/>
      <w:color w:val="000000"/>
      <w:sz w:val="18"/>
      <w:szCs w:val="18"/>
    </w:rPr>
  </w:style>
  <w:style w:type="paragraph" w:customStyle="1" w:styleId="ac-row2">
    <w:name w:val="ac-row2"/>
    <w:basedOn w:val="Normal"/>
    <w:rsid w:val="0067336C"/>
    <w:pPr>
      <w:pBdr>
        <w:bottom w:val="single" w:sz="6" w:space="4" w:color="EBEBE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highlighted2">
    <w:name w:val="ac-highlighted2"/>
    <w:basedOn w:val="Normal"/>
    <w:rsid w:val="0067336C"/>
    <w:pPr>
      <w:spacing w:before="100" w:beforeAutospacing="1" w:after="100" w:afterAutospacing="1" w:line="240" w:lineRule="auto"/>
    </w:pPr>
    <w:rPr>
      <w:rFonts w:ascii="Times New Roman" w:eastAsia="Times New Roman" w:hAnsi="Times New Roman" w:cs="Times New Roman"/>
      <w:b/>
      <w:bCs/>
      <w:color w:val="0000CC"/>
      <w:sz w:val="24"/>
      <w:szCs w:val="24"/>
    </w:rPr>
  </w:style>
  <w:style w:type="paragraph" w:customStyle="1" w:styleId="ac-active2">
    <w:name w:val="ac-active2"/>
    <w:basedOn w:val="Normal"/>
    <w:rsid w:val="0067336C"/>
    <w:pPr>
      <w:shd w:val="clear" w:color="auto" w:fill="C3D9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lpwrapper2">
    <w:name w:val="helpwrapper2"/>
    <w:basedOn w:val="Normal"/>
    <w:rsid w:val="0067336C"/>
    <w:pPr>
      <w:spacing w:before="50" w:after="50" w:line="240" w:lineRule="auto"/>
      <w:ind w:left="50" w:right="50"/>
    </w:pPr>
    <w:rPr>
      <w:rFonts w:ascii="Arial" w:eastAsia="Times New Roman" w:hAnsi="Arial" w:cs="Arial"/>
      <w:color w:val="999999"/>
      <w:sz w:val="18"/>
      <w:szCs w:val="18"/>
    </w:rPr>
  </w:style>
  <w:style w:type="paragraph" w:customStyle="1" w:styleId="morehelp1">
    <w:name w:val="morehelp1"/>
    <w:basedOn w:val="Normal"/>
    <w:rsid w:val="0067336C"/>
    <w:pPr>
      <w:pBdr>
        <w:top w:val="single" w:sz="6" w:space="4" w:color="FFE475"/>
        <w:left w:val="single" w:sz="6" w:space="4" w:color="FFE475"/>
        <w:bottom w:val="single" w:sz="6" w:space="4" w:color="FFE475"/>
        <w:right w:val="single" w:sz="6" w:space="4" w:color="FFE475"/>
      </w:pBdr>
      <w:shd w:val="clear" w:color="auto" w:fill="FEF7CB"/>
      <w:spacing w:before="84" w:after="100" w:afterAutospacing="1" w:line="240" w:lineRule="auto"/>
    </w:pPr>
    <w:rPr>
      <w:rFonts w:ascii="Times New Roman" w:eastAsia="Times New Roman" w:hAnsi="Times New Roman" w:cs="Times New Roman"/>
      <w:sz w:val="24"/>
      <w:szCs w:val="24"/>
    </w:rPr>
  </w:style>
  <w:style w:type="paragraph" w:customStyle="1" w:styleId="goog-imageless-button4">
    <w:name w:val="goog-imageless-button4"/>
    <w:basedOn w:val="Normal"/>
    <w:rsid w:val="0067336C"/>
    <w:pPr>
      <w:pBdr>
        <w:top w:val="single" w:sz="6" w:space="0" w:color="auto"/>
        <w:left w:val="single" w:sz="12" w:space="0" w:color="auto"/>
        <w:bottom w:val="single" w:sz="6" w:space="0" w:color="auto"/>
        <w:right w:val="single" w:sz="12" w:space="0" w:color="auto"/>
      </w:pBdr>
      <w:spacing w:before="100" w:after="50" w:line="240" w:lineRule="auto"/>
      <w:ind w:right="100"/>
    </w:pPr>
    <w:rPr>
      <w:rFonts w:ascii="Times New Roman" w:eastAsia="Times New Roman" w:hAnsi="Times New Roman" w:cs="Times New Roman"/>
      <w:sz w:val="18"/>
      <w:szCs w:val="18"/>
    </w:rPr>
  </w:style>
  <w:style w:type="paragraph" w:customStyle="1" w:styleId="goog-imageless-button-hover2">
    <w:name w:val="goog-imageless-button-hover2"/>
    <w:basedOn w:val="Normal"/>
    <w:rsid w:val="0067336C"/>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focused2">
    <w:name w:val="goog-imageless-button-focused2"/>
    <w:basedOn w:val="Normal"/>
    <w:rsid w:val="0067336C"/>
    <w:pPr>
      <w:pBdr>
        <w:top w:val="single" w:sz="6" w:space="0" w:color="FFA500"/>
        <w:left w:val="single" w:sz="12" w:space="0" w:color="FFA500"/>
        <w:bottom w:val="single" w:sz="6" w:space="0" w:color="FFA500"/>
        <w:right w:val="single" w:sz="12" w:space="0" w:color="FFA5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outer-box4">
    <w:name w:val="goog-imageless-button-outer-box4"/>
    <w:basedOn w:val="Normal"/>
    <w:rsid w:val="0067336C"/>
    <w:pPr>
      <w:pBdr>
        <w:top w:val="single" w:sz="6" w:space="0" w:color="BBBBBB"/>
        <w:bottom w:val="single" w:sz="6" w:space="0" w:color="AAAAAA"/>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inner-box4">
    <w:name w:val="goog-imageless-button-inner-box4"/>
    <w:basedOn w:val="Normal"/>
    <w:rsid w:val="0067336C"/>
    <w:pPr>
      <w:pBdr>
        <w:left w:val="single" w:sz="6" w:space="0" w:color="BBBBBB"/>
        <w:right w:val="single" w:sz="6" w:space="0" w:color="AAAAAA"/>
      </w:pBdr>
      <w:shd w:val="clear" w:color="auto" w:fill="E3E3E3"/>
      <w:spacing w:after="0" w:line="240" w:lineRule="auto"/>
      <w:ind w:left="-17" w:right="-17"/>
    </w:pPr>
    <w:rPr>
      <w:rFonts w:ascii="Times New Roman" w:eastAsia="Times New Roman" w:hAnsi="Times New Roman" w:cs="Times New Roman"/>
      <w:sz w:val="24"/>
      <w:szCs w:val="24"/>
    </w:rPr>
  </w:style>
  <w:style w:type="paragraph" w:customStyle="1" w:styleId="goog-imageless-button-top-shadow4">
    <w:name w:val="goog-imageless-button-top-shadow4"/>
    <w:basedOn w:val="Normal"/>
    <w:rsid w:val="0067336C"/>
    <w:pPr>
      <w:pBdr>
        <w:bottom w:val="single" w:sz="18" w:space="0" w:color="EEEEEE"/>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imageless-button-content7">
    <w:name w:val="goog-imageless-button-content7"/>
    <w:basedOn w:val="Normal"/>
    <w:rsid w:val="0067336C"/>
    <w:pPr>
      <w:spacing w:before="100" w:beforeAutospacing="1" w:after="100" w:afterAutospacing="1" w:line="408" w:lineRule="atLeast"/>
      <w:jc w:val="center"/>
    </w:pPr>
    <w:rPr>
      <w:rFonts w:ascii="Arial" w:eastAsia="Times New Roman" w:hAnsi="Arial" w:cs="Arial"/>
      <w:color w:val="333333"/>
      <w:sz w:val="24"/>
      <w:szCs w:val="24"/>
    </w:rPr>
  </w:style>
  <w:style w:type="paragraph" w:styleId="Header">
    <w:name w:val="header"/>
    <w:basedOn w:val="Normal"/>
    <w:link w:val="HeaderChar"/>
    <w:uiPriority w:val="99"/>
    <w:semiHidden/>
    <w:unhideWhenUsed/>
    <w:rsid w:val="00484D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D49"/>
  </w:style>
  <w:style w:type="paragraph" w:styleId="Footer">
    <w:name w:val="footer"/>
    <w:basedOn w:val="Normal"/>
    <w:link w:val="FooterChar"/>
    <w:uiPriority w:val="99"/>
    <w:semiHidden/>
    <w:unhideWhenUsed/>
    <w:rsid w:val="00484D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D49"/>
  </w:style>
  <w:style w:type="paragraph" w:styleId="NoSpacing">
    <w:name w:val="No Spacing"/>
    <w:uiPriority w:val="1"/>
    <w:qFormat/>
    <w:rsid w:val="00484D49"/>
    <w:pPr>
      <w:spacing w:after="0" w:line="240" w:lineRule="auto"/>
    </w:pPr>
  </w:style>
</w:styles>
</file>

<file path=word/webSettings.xml><?xml version="1.0" encoding="utf-8"?>
<w:webSettings xmlns:r="http://schemas.openxmlformats.org/officeDocument/2006/relationships" xmlns:w="http://schemas.openxmlformats.org/wordprocessingml/2006/main">
  <w:divs>
    <w:div w:id="374935128">
      <w:bodyDiv w:val="1"/>
      <w:marLeft w:val="0"/>
      <w:marRight w:val="0"/>
      <w:marTop w:val="0"/>
      <w:marBottom w:val="0"/>
      <w:divBdr>
        <w:top w:val="none" w:sz="0" w:space="0" w:color="auto"/>
        <w:left w:val="none" w:sz="0" w:space="0" w:color="auto"/>
        <w:bottom w:val="none" w:sz="0" w:space="0" w:color="auto"/>
        <w:right w:val="none" w:sz="0" w:space="0" w:color="auto"/>
      </w:divBdr>
      <w:divsChild>
        <w:div w:id="227107647">
          <w:marLeft w:val="0"/>
          <w:marRight w:val="0"/>
          <w:marTop w:val="0"/>
          <w:marBottom w:val="0"/>
          <w:divBdr>
            <w:top w:val="none" w:sz="0" w:space="0" w:color="auto"/>
            <w:left w:val="none" w:sz="0" w:space="0" w:color="auto"/>
            <w:bottom w:val="none" w:sz="0" w:space="0" w:color="auto"/>
            <w:right w:val="none" w:sz="0" w:space="0" w:color="auto"/>
          </w:divBdr>
        </w:div>
        <w:div w:id="501819368">
          <w:marLeft w:val="0"/>
          <w:marRight w:val="0"/>
          <w:marTop w:val="0"/>
          <w:marBottom w:val="0"/>
          <w:divBdr>
            <w:top w:val="none" w:sz="0" w:space="0" w:color="auto"/>
            <w:left w:val="none" w:sz="0" w:space="0" w:color="auto"/>
            <w:bottom w:val="none" w:sz="0" w:space="0" w:color="auto"/>
            <w:right w:val="none" w:sz="0" w:space="0" w:color="auto"/>
          </w:divBdr>
        </w:div>
        <w:div w:id="161119117">
          <w:marLeft w:val="0"/>
          <w:marRight w:val="0"/>
          <w:marTop w:val="0"/>
          <w:marBottom w:val="0"/>
          <w:divBdr>
            <w:top w:val="none" w:sz="0" w:space="0" w:color="auto"/>
            <w:left w:val="none" w:sz="0" w:space="0" w:color="auto"/>
            <w:bottom w:val="none" w:sz="0" w:space="0" w:color="auto"/>
            <w:right w:val="none" w:sz="0" w:space="0" w:color="auto"/>
          </w:divBdr>
        </w:div>
        <w:div w:id="1982467602">
          <w:marLeft w:val="0"/>
          <w:marRight w:val="0"/>
          <w:marTop w:val="0"/>
          <w:marBottom w:val="0"/>
          <w:divBdr>
            <w:top w:val="none" w:sz="0" w:space="0" w:color="auto"/>
            <w:left w:val="none" w:sz="0" w:space="0" w:color="auto"/>
            <w:bottom w:val="none" w:sz="0" w:space="0" w:color="auto"/>
            <w:right w:val="none" w:sz="0" w:space="0" w:color="auto"/>
          </w:divBdr>
        </w:div>
        <w:div w:id="1168600036">
          <w:marLeft w:val="0"/>
          <w:marRight w:val="0"/>
          <w:marTop w:val="0"/>
          <w:marBottom w:val="0"/>
          <w:divBdr>
            <w:top w:val="none" w:sz="0" w:space="0" w:color="auto"/>
            <w:left w:val="none" w:sz="0" w:space="0" w:color="auto"/>
            <w:bottom w:val="none" w:sz="0" w:space="0" w:color="auto"/>
            <w:right w:val="none" w:sz="0" w:space="0" w:color="auto"/>
          </w:divBdr>
        </w:div>
        <w:div w:id="662970198">
          <w:marLeft w:val="0"/>
          <w:marRight w:val="0"/>
          <w:marTop w:val="0"/>
          <w:marBottom w:val="0"/>
          <w:divBdr>
            <w:top w:val="none" w:sz="0" w:space="0" w:color="auto"/>
            <w:left w:val="none" w:sz="0" w:space="0" w:color="auto"/>
            <w:bottom w:val="none" w:sz="0" w:space="0" w:color="auto"/>
            <w:right w:val="none" w:sz="0" w:space="0" w:color="auto"/>
          </w:divBdr>
        </w:div>
        <w:div w:id="797181484">
          <w:marLeft w:val="0"/>
          <w:marRight w:val="0"/>
          <w:marTop w:val="0"/>
          <w:marBottom w:val="0"/>
          <w:divBdr>
            <w:top w:val="none" w:sz="0" w:space="0" w:color="auto"/>
            <w:left w:val="none" w:sz="0" w:space="0" w:color="auto"/>
            <w:bottom w:val="none" w:sz="0" w:space="0" w:color="auto"/>
            <w:right w:val="none" w:sz="0" w:space="0" w:color="auto"/>
          </w:divBdr>
        </w:div>
        <w:div w:id="1476797525">
          <w:marLeft w:val="0"/>
          <w:marRight w:val="0"/>
          <w:marTop w:val="0"/>
          <w:marBottom w:val="0"/>
          <w:divBdr>
            <w:top w:val="none" w:sz="0" w:space="0" w:color="auto"/>
            <w:left w:val="none" w:sz="0" w:space="0" w:color="auto"/>
            <w:bottom w:val="none" w:sz="0" w:space="0" w:color="auto"/>
            <w:right w:val="none" w:sz="0" w:space="0" w:color="auto"/>
          </w:divBdr>
        </w:div>
        <w:div w:id="832993045">
          <w:marLeft w:val="0"/>
          <w:marRight w:val="0"/>
          <w:marTop w:val="0"/>
          <w:marBottom w:val="0"/>
          <w:divBdr>
            <w:top w:val="none" w:sz="0" w:space="0" w:color="auto"/>
            <w:left w:val="none" w:sz="0" w:space="0" w:color="auto"/>
            <w:bottom w:val="none" w:sz="0" w:space="0" w:color="auto"/>
            <w:right w:val="none" w:sz="0" w:space="0" w:color="auto"/>
          </w:divBdr>
          <w:divsChild>
            <w:div w:id="1920019262">
              <w:marLeft w:val="0"/>
              <w:marRight w:val="0"/>
              <w:marTop w:val="0"/>
              <w:marBottom w:val="0"/>
              <w:divBdr>
                <w:top w:val="none" w:sz="0" w:space="0" w:color="auto"/>
                <w:left w:val="none" w:sz="0" w:space="0" w:color="auto"/>
                <w:bottom w:val="none" w:sz="0" w:space="0" w:color="auto"/>
                <w:right w:val="none" w:sz="0" w:space="0" w:color="auto"/>
              </w:divBdr>
            </w:div>
            <w:div w:id="252321939">
              <w:marLeft w:val="0"/>
              <w:marRight w:val="0"/>
              <w:marTop w:val="0"/>
              <w:marBottom w:val="0"/>
              <w:divBdr>
                <w:top w:val="none" w:sz="0" w:space="0" w:color="auto"/>
                <w:left w:val="none" w:sz="0" w:space="0" w:color="auto"/>
                <w:bottom w:val="none" w:sz="0" w:space="0" w:color="auto"/>
                <w:right w:val="none" w:sz="0" w:space="0" w:color="auto"/>
              </w:divBdr>
            </w:div>
            <w:div w:id="1000037536">
              <w:marLeft w:val="0"/>
              <w:marRight w:val="0"/>
              <w:marTop w:val="0"/>
              <w:marBottom w:val="0"/>
              <w:divBdr>
                <w:top w:val="none" w:sz="0" w:space="0" w:color="auto"/>
                <w:left w:val="none" w:sz="0" w:space="0" w:color="auto"/>
                <w:bottom w:val="none" w:sz="0" w:space="0" w:color="auto"/>
                <w:right w:val="none" w:sz="0" w:space="0" w:color="auto"/>
              </w:divBdr>
            </w:div>
            <w:div w:id="2129154978">
              <w:marLeft w:val="0"/>
              <w:marRight w:val="0"/>
              <w:marTop w:val="0"/>
              <w:marBottom w:val="0"/>
              <w:divBdr>
                <w:top w:val="none" w:sz="0" w:space="0" w:color="auto"/>
                <w:left w:val="none" w:sz="0" w:space="0" w:color="auto"/>
                <w:bottom w:val="none" w:sz="0" w:space="0" w:color="auto"/>
                <w:right w:val="none" w:sz="0" w:space="0" w:color="auto"/>
              </w:divBdr>
            </w:div>
            <w:div w:id="41909256">
              <w:marLeft w:val="0"/>
              <w:marRight w:val="0"/>
              <w:marTop w:val="0"/>
              <w:marBottom w:val="0"/>
              <w:divBdr>
                <w:top w:val="none" w:sz="0" w:space="0" w:color="auto"/>
                <w:left w:val="none" w:sz="0" w:space="0" w:color="auto"/>
                <w:bottom w:val="none" w:sz="0" w:space="0" w:color="auto"/>
                <w:right w:val="none" w:sz="0" w:space="0" w:color="auto"/>
              </w:divBdr>
            </w:div>
            <w:div w:id="2061008219">
              <w:marLeft w:val="0"/>
              <w:marRight w:val="0"/>
              <w:marTop w:val="0"/>
              <w:marBottom w:val="0"/>
              <w:divBdr>
                <w:top w:val="none" w:sz="0" w:space="0" w:color="auto"/>
                <w:left w:val="none" w:sz="0" w:space="0" w:color="auto"/>
                <w:bottom w:val="none" w:sz="0" w:space="0" w:color="auto"/>
                <w:right w:val="none" w:sz="0" w:space="0" w:color="auto"/>
              </w:divBdr>
            </w:div>
            <w:div w:id="692153937">
              <w:marLeft w:val="0"/>
              <w:marRight w:val="0"/>
              <w:marTop w:val="0"/>
              <w:marBottom w:val="0"/>
              <w:divBdr>
                <w:top w:val="none" w:sz="0" w:space="0" w:color="auto"/>
                <w:left w:val="none" w:sz="0" w:space="0" w:color="auto"/>
                <w:bottom w:val="none" w:sz="0" w:space="0" w:color="auto"/>
                <w:right w:val="none" w:sz="0" w:space="0" w:color="auto"/>
              </w:divBdr>
            </w:div>
            <w:div w:id="1107459551">
              <w:marLeft w:val="0"/>
              <w:marRight w:val="0"/>
              <w:marTop w:val="0"/>
              <w:marBottom w:val="0"/>
              <w:divBdr>
                <w:top w:val="none" w:sz="0" w:space="0" w:color="auto"/>
                <w:left w:val="none" w:sz="0" w:space="0" w:color="auto"/>
                <w:bottom w:val="none" w:sz="0" w:space="0" w:color="auto"/>
                <w:right w:val="none" w:sz="0" w:space="0" w:color="auto"/>
              </w:divBdr>
            </w:div>
            <w:div w:id="1944802392">
              <w:marLeft w:val="0"/>
              <w:marRight w:val="0"/>
              <w:marTop w:val="0"/>
              <w:marBottom w:val="0"/>
              <w:divBdr>
                <w:top w:val="none" w:sz="0" w:space="0" w:color="auto"/>
                <w:left w:val="none" w:sz="0" w:space="0" w:color="auto"/>
                <w:bottom w:val="none" w:sz="0" w:space="0" w:color="auto"/>
                <w:right w:val="none" w:sz="0" w:space="0" w:color="auto"/>
              </w:divBdr>
            </w:div>
            <w:div w:id="1116756404">
              <w:marLeft w:val="0"/>
              <w:marRight w:val="0"/>
              <w:marTop w:val="0"/>
              <w:marBottom w:val="0"/>
              <w:divBdr>
                <w:top w:val="none" w:sz="0" w:space="0" w:color="auto"/>
                <w:left w:val="none" w:sz="0" w:space="0" w:color="auto"/>
                <w:bottom w:val="none" w:sz="0" w:space="0" w:color="auto"/>
                <w:right w:val="none" w:sz="0" w:space="0" w:color="auto"/>
              </w:divBdr>
            </w:div>
            <w:div w:id="1857187825">
              <w:marLeft w:val="0"/>
              <w:marRight w:val="0"/>
              <w:marTop w:val="0"/>
              <w:marBottom w:val="0"/>
              <w:divBdr>
                <w:top w:val="none" w:sz="0" w:space="0" w:color="auto"/>
                <w:left w:val="none" w:sz="0" w:space="0" w:color="auto"/>
                <w:bottom w:val="none" w:sz="0" w:space="0" w:color="auto"/>
                <w:right w:val="none" w:sz="0" w:space="0" w:color="auto"/>
              </w:divBdr>
            </w:div>
            <w:div w:id="284386471">
              <w:marLeft w:val="0"/>
              <w:marRight w:val="0"/>
              <w:marTop w:val="0"/>
              <w:marBottom w:val="0"/>
              <w:divBdr>
                <w:top w:val="none" w:sz="0" w:space="0" w:color="auto"/>
                <w:left w:val="none" w:sz="0" w:space="0" w:color="auto"/>
                <w:bottom w:val="none" w:sz="0" w:space="0" w:color="auto"/>
                <w:right w:val="none" w:sz="0" w:space="0" w:color="auto"/>
              </w:divBdr>
            </w:div>
            <w:div w:id="1998217406">
              <w:marLeft w:val="0"/>
              <w:marRight w:val="0"/>
              <w:marTop w:val="0"/>
              <w:marBottom w:val="0"/>
              <w:divBdr>
                <w:top w:val="none" w:sz="0" w:space="0" w:color="auto"/>
                <w:left w:val="none" w:sz="0" w:space="0" w:color="auto"/>
                <w:bottom w:val="none" w:sz="0" w:space="0" w:color="auto"/>
                <w:right w:val="none" w:sz="0" w:space="0" w:color="auto"/>
              </w:divBdr>
            </w:div>
            <w:div w:id="1985814103">
              <w:marLeft w:val="0"/>
              <w:marRight w:val="0"/>
              <w:marTop w:val="0"/>
              <w:marBottom w:val="0"/>
              <w:divBdr>
                <w:top w:val="none" w:sz="0" w:space="0" w:color="auto"/>
                <w:left w:val="none" w:sz="0" w:space="0" w:color="auto"/>
                <w:bottom w:val="none" w:sz="0" w:space="0" w:color="auto"/>
                <w:right w:val="none" w:sz="0" w:space="0" w:color="auto"/>
              </w:divBdr>
            </w:div>
            <w:div w:id="2018850576">
              <w:marLeft w:val="0"/>
              <w:marRight w:val="0"/>
              <w:marTop w:val="0"/>
              <w:marBottom w:val="0"/>
              <w:divBdr>
                <w:top w:val="none" w:sz="0" w:space="0" w:color="auto"/>
                <w:left w:val="none" w:sz="0" w:space="0" w:color="auto"/>
                <w:bottom w:val="none" w:sz="0" w:space="0" w:color="auto"/>
                <w:right w:val="none" w:sz="0" w:space="0" w:color="auto"/>
              </w:divBdr>
            </w:div>
            <w:div w:id="1792701326">
              <w:marLeft w:val="0"/>
              <w:marRight w:val="0"/>
              <w:marTop w:val="0"/>
              <w:marBottom w:val="0"/>
              <w:divBdr>
                <w:top w:val="none" w:sz="0" w:space="0" w:color="auto"/>
                <w:left w:val="none" w:sz="0" w:space="0" w:color="auto"/>
                <w:bottom w:val="none" w:sz="0" w:space="0" w:color="auto"/>
                <w:right w:val="none" w:sz="0" w:space="0" w:color="auto"/>
              </w:divBdr>
            </w:div>
            <w:div w:id="939214275">
              <w:marLeft w:val="0"/>
              <w:marRight w:val="0"/>
              <w:marTop w:val="0"/>
              <w:marBottom w:val="0"/>
              <w:divBdr>
                <w:top w:val="none" w:sz="0" w:space="0" w:color="auto"/>
                <w:left w:val="none" w:sz="0" w:space="0" w:color="auto"/>
                <w:bottom w:val="none" w:sz="0" w:space="0" w:color="auto"/>
                <w:right w:val="none" w:sz="0" w:space="0" w:color="auto"/>
              </w:divBdr>
            </w:div>
            <w:div w:id="1965963697">
              <w:marLeft w:val="0"/>
              <w:marRight w:val="0"/>
              <w:marTop w:val="0"/>
              <w:marBottom w:val="0"/>
              <w:divBdr>
                <w:top w:val="none" w:sz="0" w:space="0" w:color="auto"/>
                <w:left w:val="none" w:sz="0" w:space="0" w:color="auto"/>
                <w:bottom w:val="none" w:sz="0" w:space="0" w:color="auto"/>
                <w:right w:val="none" w:sz="0" w:space="0" w:color="auto"/>
              </w:divBdr>
            </w:div>
            <w:div w:id="1626349943">
              <w:marLeft w:val="0"/>
              <w:marRight w:val="0"/>
              <w:marTop w:val="0"/>
              <w:marBottom w:val="0"/>
              <w:divBdr>
                <w:top w:val="none" w:sz="0" w:space="0" w:color="auto"/>
                <w:left w:val="none" w:sz="0" w:space="0" w:color="auto"/>
                <w:bottom w:val="none" w:sz="0" w:space="0" w:color="auto"/>
                <w:right w:val="none" w:sz="0" w:space="0" w:color="auto"/>
              </w:divBdr>
            </w:div>
            <w:div w:id="1377006783">
              <w:marLeft w:val="0"/>
              <w:marRight w:val="0"/>
              <w:marTop w:val="0"/>
              <w:marBottom w:val="0"/>
              <w:divBdr>
                <w:top w:val="none" w:sz="0" w:space="0" w:color="auto"/>
                <w:left w:val="none" w:sz="0" w:space="0" w:color="auto"/>
                <w:bottom w:val="none" w:sz="0" w:space="0" w:color="auto"/>
                <w:right w:val="none" w:sz="0" w:space="0" w:color="auto"/>
              </w:divBdr>
            </w:div>
            <w:div w:id="2038042966">
              <w:marLeft w:val="0"/>
              <w:marRight w:val="0"/>
              <w:marTop w:val="0"/>
              <w:marBottom w:val="0"/>
              <w:divBdr>
                <w:top w:val="none" w:sz="0" w:space="0" w:color="auto"/>
                <w:left w:val="none" w:sz="0" w:space="0" w:color="auto"/>
                <w:bottom w:val="none" w:sz="0" w:space="0" w:color="auto"/>
                <w:right w:val="none" w:sz="0" w:space="0" w:color="auto"/>
              </w:divBdr>
            </w:div>
            <w:div w:id="379284105">
              <w:marLeft w:val="0"/>
              <w:marRight w:val="0"/>
              <w:marTop w:val="0"/>
              <w:marBottom w:val="0"/>
              <w:divBdr>
                <w:top w:val="none" w:sz="0" w:space="0" w:color="auto"/>
                <w:left w:val="none" w:sz="0" w:space="0" w:color="auto"/>
                <w:bottom w:val="none" w:sz="0" w:space="0" w:color="auto"/>
                <w:right w:val="none" w:sz="0" w:space="0" w:color="auto"/>
              </w:divBdr>
            </w:div>
            <w:div w:id="740837505">
              <w:marLeft w:val="0"/>
              <w:marRight w:val="0"/>
              <w:marTop w:val="0"/>
              <w:marBottom w:val="0"/>
              <w:divBdr>
                <w:top w:val="none" w:sz="0" w:space="0" w:color="auto"/>
                <w:left w:val="none" w:sz="0" w:space="0" w:color="auto"/>
                <w:bottom w:val="none" w:sz="0" w:space="0" w:color="auto"/>
                <w:right w:val="none" w:sz="0" w:space="0" w:color="auto"/>
              </w:divBdr>
            </w:div>
            <w:div w:id="660278848">
              <w:marLeft w:val="0"/>
              <w:marRight w:val="0"/>
              <w:marTop w:val="0"/>
              <w:marBottom w:val="0"/>
              <w:divBdr>
                <w:top w:val="none" w:sz="0" w:space="0" w:color="auto"/>
                <w:left w:val="none" w:sz="0" w:space="0" w:color="auto"/>
                <w:bottom w:val="none" w:sz="0" w:space="0" w:color="auto"/>
                <w:right w:val="none" w:sz="0" w:space="0" w:color="auto"/>
              </w:divBdr>
            </w:div>
            <w:div w:id="783382777">
              <w:marLeft w:val="0"/>
              <w:marRight w:val="0"/>
              <w:marTop w:val="0"/>
              <w:marBottom w:val="0"/>
              <w:divBdr>
                <w:top w:val="none" w:sz="0" w:space="0" w:color="auto"/>
                <w:left w:val="none" w:sz="0" w:space="0" w:color="auto"/>
                <w:bottom w:val="none" w:sz="0" w:space="0" w:color="auto"/>
                <w:right w:val="none" w:sz="0" w:space="0" w:color="auto"/>
              </w:divBdr>
            </w:div>
            <w:div w:id="525749887">
              <w:marLeft w:val="0"/>
              <w:marRight w:val="0"/>
              <w:marTop w:val="0"/>
              <w:marBottom w:val="0"/>
              <w:divBdr>
                <w:top w:val="none" w:sz="0" w:space="0" w:color="auto"/>
                <w:left w:val="none" w:sz="0" w:space="0" w:color="auto"/>
                <w:bottom w:val="none" w:sz="0" w:space="0" w:color="auto"/>
                <w:right w:val="none" w:sz="0" w:space="0" w:color="auto"/>
              </w:divBdr>
            </w:div>
            <w:div w:id="1890607095">
              <w:marLeft w:val="0"/>
              <w:marRight w:val="0"/>
              <w:marTop w:val="0"/>
              <w:marBottom w:val="0"/>
              <w:divBdr>
                <w:top w:val="none" w:sz="0" w:space="0" w:color="auto"/>
                <w:left w:val="none" w:sz="0" w:space="0" w:color="auto"/>
                <w:bottom w:val="none" w:sz="0" w:space="0" w:color="auto"/>
                <w:right w:val="none" w:sz="0" w:space="0" w:color="auto"/>
              </w:divBdr>
            </w:div>
            <w:div w:id="483205533">
              <w:marLeft w:val="0"/>
              <w:marRight w:val="0"/>
              <w:marTop w:val="0"/>
              <w:marBottom w:val="0"/>
              <w:divBdr>
                <w:top w:val="none" w:sz="0" w:space="0" w:color="auto"/>
                <w:left w:val="none" w:sz="0" w:space="0" w:color="auto"/>
                <w:bottom w:val="none" w:sz="0" w:space="0" w:color="auto"/>
                <w:right w:val="none" w:sz="0" w:space="0" w:color="auto"/>
              </w:divBdr>
            </w:div>
            <w:div w:id="665130673">
              <w:marLeft w:val="0"/>
              <w:marRight w:val="0"/>
              <w:marTop w:val="0"/>
              <w:marBottom w:val="0"/>
              <w:divBdr>
                <w:top w:val="none" w:sz="0" w:space="0" w:color="auto"/>
                <w:left w:val="none" w:sz="0" w:space="0" w:color="auto"/>
                <w:bottom w:val="none" w:sz="0" w:space="0" w:color="auto"/>
                <w:right w:val="none" w:sz="0" w:space="0" w:color="auto"/>
              </w:divBdr>
            </w:div>
            <w:div w:id="2124753">
              <w:marLeft w:val="0"/>
              <w:marRight w:val="0"/>
              <w:marTop w:val="0"/>
              <w:marBottom w:val="0"/>
              <w:divBdr>
                <w:top w:val="none" w:sz="0" w:space="0" w:color="auto"/>
                <w:left w:val="none" w:sz="0" w:space="0" w:color="auto"/>
                <w:bottom w:val="none" w:sz="0" w:space="0" w:color="auto"/>
                <w:right w:val="none" w:sz="0" w:space="0" w:color="auto"/>
              </w:divBdr>
            </w:div>
            <w:div w:id="1267034347">
              <w:marLeft w:val="0"/>
              <w:marRight w:val="0"/>
              <w:marTop w:val="0"/>
              <w:marBottom w:val="0"/>
              <w:divBdr>
                <w:top w:val="none" w:sz="0" w:space="0" w:color="auto"/>
                <w:left w:val="none" w:sz="0" w:space="0" w:color="auto"/>
                <w:bottom w:val="none" w:sz="0" w:space="0" w:color="auto"/>
                <w:right w:val="none" w:sz="0" w:space="0" w:color="auto"/>
              </w:divBdr>
            </w:div>
            <w:div w:id="3765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2542">
      <w:bodyDiv w:val="1"/>
      <w:marLeft w:val="0"/>
      <w:marRight w:val="0"/>
      <w:marTop w:val="0"/>
      <w:marBottom w:val="0"/>
      <w:divBdr>
        <w:top w:val="none" w:sz="0" w:space="0" w:color="auto"/>
        <w:left w:val="none" w:sz="0" w:space="0" w:color="auto"/>
        <w:bottom w:val="none" w:sz="0" w:space="0" w:color="auto"/>
        <w:right w:val="none" w:sz="0" w:space="0" w:color="auto"/>
      </w:divBdr>
      <w:divsChild>
        <w:div w:id="1416711524">
          <w:marLeft w:val="0"/>
          <w:marRight w:val="0"/>
          <w:marTop w:val="0"/>
          <w:marBottom w:val="0"/>
          <w:divBdr>
            <w:top w:val="none" w:sz="0" w:space="0" w:color="auto"/>
            <w:left w:val="none" w:sz="0" w:space="0" w:color="auto"/>
            <w:bottom w:val="none" w:sz="0" w:space="0" w:color="auto"/>
            <w:right w:val="none" w:sz="0" w:space="0" w:color="auto"/>
          </w:divBdr>
          <w:divsChild>
            <w:div w:id="1991791537">
              <w:marLeft w:val="0"/>
              <w:marRight w:val="0"/>
              <w:marTop w:val="0"/>
              <w:marBottom w:val="0"/>
              <w:divBdr>
                <w:top w:val="none" w:sz="0" w:space="0" w:color="auto"/>
                <w:left w:val="none" w:sz="0" w:space="0" w:color="auto"/>
                <w:bottom w:val="none" w:sz="0" w:space="0" w:color="auto"/>
                <w:right w:val="none" w:sz="0" w:space="0" w:color="auto"/>
              </w:divBdr>
              <w:divsChild>
                <w:div w:id="1134299730">
                  <w:marLeft w:val="0"/>
                  <w:marRight w:val="0"/>
                  <w:marTop w:val="0"/>
                  <w:marBottom w:val="0"/>
                  <w:divBdr>
                    <w:top w:val="none" w:sz="0" w:space="0" w:color="auto"/>
                    <w:left w:val="none" w:sz="0" w:space="0" w:color="auto"/>
                    <w:bottom w:val="none" w:sz="0" w:space="0" w:color="auto"/>
                    <w:right w:val="none" w:sz="0" w:space="0" w:color="auto"/>
                  </w:divBdr>
                  <w:divsChild>
                    <w:div w:id="121075444">
                      <w:marLeft w:val="0"/>
                      <w:marRight w:val="0"/>
                      <w:marTop w:val="0"/>
                      <w:marBottom w:val="0"/>
                      <w:divBdr>
                        <w:top w:val="none" w:sz="0" w:space="0" w:color="auto"/>
                        <w:left w:val="none" w:sz="0" w:space="0" w:color="auto"/>
                        <w:bottom w:val="none" w:sz="0" w:space="0" w:color="auto"/>
                        <w:right w:val="none" w:sz="0" w:space="0" w:color="auto"/>
                      </w:divBdr>
                      <w:divsChild>
                        <w:div w:id="386803678">
                          <w:marLeft w:val="0"/>
                          <w:marRight w:val="0"/>
                          <w:marTop w:val="0"/>
                          <w:marBottom w:val="0"/>
                          <w:divBdr>
                            <w:top w:val="none" w:sz="0" w:space="0" w:color="auto"/>
                            <w:left w:val="none" w:sz="0" w:space="0" w:color="auto"/>
                            <w:bottom w:val="none" w:sz="0" w:space="0" w:color="auto"/>
                            <w:right w:val="none" w:sz="0" w:space="0" w:color="auto"/>
                          </w:divBdr>
                          <w:divsChild>
                            <w:div w:id="103691822">
                              <w:marLeft w:val="0"/>
                              <w:marRight w:val="0"/>
                              <w:marTop w:val="0"/>
                              <w:marBottom w:val="0"/>
                              <w:divBdr>
                                <w:top w:val="none" w:sz="0" w:space="0" w:color="auto"/>
                                <w:left w:val="none" w:sz="0" w:space="0" w:color="auto"/>
                                <w:bottom w:val="none" w:sz="0" w:space="0" w:color="auto"/>
                                <w:right w:val="none" w:sz="0" w:space="0" w:color="auto"/>
                              </w:divBdr>
                              <w:divsChild>
                                <w:div w:id="1128862868">
                                  <w:marLeft w:val="0"/>
                                  <w:marRight w:val="0"/>
                                  <w:marTop w:val="0"/>
                                  <w:marBottom w:val="0"/>
                                  <w:divBdr>
                                    <w:top w:val="none" w:sz="0" w:space="0" w:color="auto"/>
                                    <w:left w:val="none" w:sz="0" w:space="0" w:color="auto"/>
                                    <w:bottom w:val="none" w:sz="0" w:space="0" w:color="auto"/>
                                    <w:right w:val="none" w:sz="0" w:space="0" w:color="auto"/>
                                  </w:divBdr>
                                  <w:divsChild>
                                    <w:div w:id="11800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2586">
                      <w:marLeft w:val="0"/>
                      <w:marRight w:val="0"/>
                      <w:marTop w:val="0"/>
                      <w:marBottom w:val="0"/>
                      <w:divBdr>
                        <w:top w:val="none" w:sz="0" w:space="0" w:color="auto"/>
                        <w:left w:val="none" w:sz="0" w:space="0" w:color="auto"/>
                        <w:bottom w:val="none" w:sz="0" w:space="0" w:color="auto"/>
                        <w:right w:val="none" w:sz="0" w:space="0" w:color="auto"/>
                      </w:divBdr>
                      <w:divsChild>
                        <w:div w:id="2033795278">
                          <w:marLeft w:val="0"/>
                          <w:marRight w:val="0"/>
                          <w:marTop w:val="0"/>
                          <w:marBottom w:val="0"/>
                          <w:divBdr>
                            <w:top w:val="none" w:sz="0" w:space="0" w:color="auto"/>
                            <w:left w:val="none" w:sz="0" w:space="0" w:color="auto"/>
                            <w:bottom w:val="none" w:sz="0" w:space="0" w:color="auto"/>
                            <w:right w:val="none" w:sz="0" w:space="0" w:color="auto"/>
                          </w:divBdr>
                        </w:div>
                      </w:divsChild>
                    </w:div>
                    <w:div w:id="1489445794">
                      <w:marLeft w:val="0"/>
                      <w:marRight w:val="0"/>
                      <w:marTop w:val="0"/>
                      <w:marBottom w:val="0"/>
                      <w:divBdr>
                        <w:top w:val="none" w:sz="0" w:space="0" w:color="auto"/>
                        <w:left w:val="none" w:sz="0" w:space="0" w:color="auto"/>
                        <w:bottom w:val="none" w:sz="0" w:space="0" w:color="auto"/>
                        <w:right w:val="none" w:sz="0" w:space="0" w:color="auto"/>
                      </w:divBdr>
                      <w:divsChild>
                        <w:div w:id="1297564041">
                          <w:marLeft w:val="0"/>
                          <w:marRight w:val="0"/>
                          <w:marTop w:val="0"/>
                          <w:marBottom w:val="0"/>
                          <w:divBdr>
                            <w:top w:val="none" w:sz="0" w:space="0" w:color="auto"/>
                            <w:left w:val="none" w:sz="0" w:space="0" w:color="auto"/>
                            <w:bottom w:val="none" w:sz="0" w:space="0" w:color="auto"/>
                            <w:right w:val="none" w:sz="0" w:space="0" w:color="auto"/>
                          </w:divBdr>
                          <w:divsChild>
                            <w:div w:id="1394040217">
                              <w:marLeft w:val="0"/>
                              <w:marRight w:val="0"/>
                              <w:marTop w:val="0"/>
                              <w:marBottom w:val="0"/>
                              <w:divBdr>
                                <w:top w:val="none" w:sz="0" w:space="0" w:color="auto"/>
                                <w:left w:val="none" w:sz="0" w:space="0" w:color="auto"/>
                                <w:bottom w:val="none" w:sz="0" w:space="0" w:color="auto"/>
                                <w:right w:val="none" w:sz="0" w:space="0" w:color="auto"/>
                              </w:divBdr>
                              <w:divsChild>
                                <w:div w:id="673916609">
                                  <w:marLeft w:val="0"/>
                                  <w:marRight w:val="0"/>
                                  <w:marTop w:val="0"/>
                                  <w:marBottom w:val="0"/>
                                  <w:divBdr>
                                    <w:top w:val="none" w:sz="0" w:space="0" w:color="auto"/>
                                    <w:left w:val="none" w:sz="0" w:space="0" w:color="auto"/>
                                    <w:bottom w:val="none" w:sz="0" w:space="0" w:color="auto"/>
                                    <w:right w:val="none" w:sz="0" w:space="0" w:color="auto"/>
                                  </w:divBdr>
                                  <w:divsChild>
                                    <w:div w:id="1502117164">
                                      <w:marLeft w:val="0"/>
                                      <w:marRight w:val="0"/>
                                      <w:marTop w:val="0"/>
                                      <w:marBottom w:val="0"/>
                                      <w:divBdr>
                                        <w:top w:val="none" w:sz="0" w:space="0" w:color="auto"/>
                                        <w:left w:val="none" w:sz="0" w:space="0" w:color="auto"/>
                                        <w:bottom w:val="none" w:sz="0" w:space="0" w:color="auto"/>
                                        <w:right w:val="none" w:sz="0" w:space="0" w:color="auto"/>
                                      </w:divBdr>
                                      <w:divsChild>
                                        <w:div w:id="1719427758">
                                          <w:marLeft w:val="0"/>
                                          <w:marRight w:val="0"/>
                                          <w:marTop w:val="0"/>
                                          <w:marBottom w:val="0"/>
                                          <w:divBdr>
                                            <w:top w:val="none" w:sz="0" w:space="0" w:color="auto"/>
                                            <w:left w:val="none" w:sz="0" w:space="0" w:color="auto"/>
                                            <w:bottom w:val="none" w:sz="0" w:space="0" w:color="auto"/>
                                            <w:right w:val="none" w:sz="0" w:space="0" w:color="auto"/>
                                          </w:divBdr>
                                          <w:divsChild>
                                            <w:div w:id="1217158250">
                                              <w:marLeft w:val="0"/>
                                              <w:marRight w:val="0"/>
                                              <w:marTop w:val="0"/>
                                              <w:marBottom w:val="0"/>
                                              <w:divBdr>
                                                <w:top w:val="none" w:sz="0" w:space="0" w:color="auto"/>
                                                <w:left w:val="none" w:sz="0" w:space="0" w:color="auto"/>
                                                <w:bottom w:val="none" w:sz="0" w:space="0" w:color="auto"/>
                                                <w:right w:val="none" w:sz="0" w:space="0" w:color="auto"/>
                                              </w:divBdr>
                                              <w:divsChild>
                                                <w:div w:id="274600720">
                                                  <w:marLeft w:val="0"/>
                                                  <w:marRight w:val="0"/>
                                                  <w:marTop w:val="0"/>
                                                  <w:marBottom w:val="0"/>
                                                  <w:divBdr>
                                                    <w:top w:val="none" w:sz="0" w:space="0" w:color="auto"/>
                                                    <w:left w:val="none" w:sz="0" w:space="0" w:color="auto"/>
                                                    <w:bottom w:val="none" w:sz="0" w:space="0" w:color="auto"/>
                                                    <w:right w:val="none" w:sz="0" w:space="0" w:color="auto"/>
                                                  </w:divBdr>
                                                  <w:divsChild>
                                                    <w:div w:id="1579752504">
                                                      <w:marLeft w:val="0"/>
                                                      <w:marRight w:val="0"/>
                                                      <w:marTop w:val="0"/>
                                                      <w:marBottom w:val="0"/>
                                                      <w:divBdr>
                                                        <w:top w:val="none" w:sz="0" w:space="0" w:color="auto"/>
                                                        <w:left w:val="none" w:sz="0" w:space="0" w:color="auto"/>
                                                        <w:bottom w:val="none" w:sz="0" w:space="0" w:color="auto"/>
                                                        <w:right w:val="none" w:sz="0" w:space="0" w:color="auto"/>
                                                      </w:divBdr>
                                                      <w:divsChild>
                                                        <w:div w:id="1904826410">
                                                          <w:marLeft w:val="0"/>
                                                          <w:marRight w:val="0"/>
                                                          <w:marTop w:val="0"/>
                                                          <w:marBottom w:val="0"/>
                                                          <w:divBdr>
                                                            <w:top w:val="none" w:sz="0" w:space="0" w:color="auto"/>
                                                            <w:left w:val="none" w:sz="0" w:space="0" w:color="auto"/>
                                                            <w:bottom w:val="none" w:sz="0" w:space="0" w:color="auto"/>
                                                            <w:right w:val="none" w:sz="0" w:space="0" w:color="auto"/>
                                                          </w:divBdr>
                                                          <w:divsChild>
                                                            <w:div w:id="1549488947">
                                                              <w:marLeft w:val="0"/>
                                                              <w:marRight w:val="0"/>
                                                              <w:marTop w:val="0"/>
                                                              <w:marBottom w:val="0"/>
                                                              <w:divBdr>
                                                                <w:top w:val="none" w:sz="0" w:space="0" w:color="auto"/>
                                                                <w:left w:val="none" w:sz="0" w:space="0" w:color="auto"/>
                                                                <w:bottom w:val="none" w:sz="0" w:space="0" w:color="auto"/>
                                                                <w:right w:val="none" w:sz="0" w:space="0" w:color="auto"/>
                                                              </w:divBdr>
                                                            </w:div>
                                                            <w:div w:id="2113624957">
                                                              <w:marLeft w:val="0"/>
                                                              <w:marRight w:val="0"/>
                                                              <w:marTop w:val="0"/>
                                                              <w:marBottom w:val="0"/>
                                                              <w:divBdr>
                                                                <w:top w:val="none" w:sz="0" w:space="0" w:color="auto"/>
                                                                <w:left w:val="none" w:sz="0" w:space="0" w:color="auto"/>
                                                                <w:bottom w:val="none" w:sz="0" w:space="0" w:color="auto"/>
                                                                <w:right w:val="none" w:sz="0" w:space="0" w:color="auto"/>
                                                              </w:divBdr>
                                                              <w:divsChild>
                                                                <w:div w:id="1765491351">
                                                                  <w:marLeft w:val="0"/>
                                                                  <w:marRight w:val="0"/>
                                                                  <w:marTop w:val="0"/>
                                                                  <w:marBottom w:val="0"/>
                                                                  <w:divBdr>
                                                                    <w:top w:val="none" w:sz="0" w:space="0" w:color="auto"/>
                                                                    <w:left w:val="none" w:sz="0" w:space="0" w:color="auto"/>
                                                                    <w:bottom w:val="none" w:sz="0" w:space="0" w:color="auto"/>
                                                                    <w:right w:val="none" w:sz="0" w:space="0" w:color="auto"/>
                                                                  </w:divBdr>
                                                                </w:div>
                                                                <w:div w:id="1047682213">
                                                                  <w:marLeft w:val="0"/>
                                                                  <w:marRight w:val="0"/>
                                                                  <w:marTop w:val="0"/>
                                                                  <w:marBottom w:val="0"/>
                                                                  <w:divBdr>
                                                                    <w:top w:val="none" w:sz="0" w:space="0" w:color="auto"/>
                                                                    <w:left w:val="none" w:sz="0" w:space="0" w:color="auto"/>
                                                                    <w:bottom w:val="none" w:sz="0" w:space="0" w:color="auto"/>
                                                                    <w:right w:val="none" w:sz="0" w:space="0" w:color="auto"/>
                                                                  </w:divBdr>
                                                                </w:div>
                                                                <w:div w:id="1167137939">
                                                                  <w:marLeft w:val="0"/>
                                                                  <w:marRight w:val="0"/>
                                                                  <w:marTop w:val="0"/>
                                                                  <w:marBottom w:val="0"/>
                                                                  <w:divBdr>
                                                                    <w:top w:val="none" w:sz="0" w:space="0" w:color="auto"/>
                                                                    <w:left w:val="none" w:sz="0" w:space="0" w:color="auto"/>
                                                                    <w:bottom w:val="none" w:sz="0" w:space="0" w:color="auto"/>
                                                                    <w:right w:val="none" w:sz="0" w:space="0" w:color="auto"/>
                                                                  </w:divBdr>
                                                                </w:div>
                                                                <w:div w:id="1348141117">
                                                                  <w:marLeft w:val="0"/>
                                                                  <w:marRight w:val="0"/>
                                                                  <w:marTop w:val="0"/>
                                                                  <w:marBottom w:val="0"/>
                                                                  <w:divBdr>
                                                                    <w:top w:val="none" w:sz="0" w:space="0" w:color="auto"/>
                                                                    <w:left w:val="none" w:sz="0" w:space="0" w:color="auto"/>
                                                                    <w:bottom w:val="none" w:sz="0" w:space="0" w:color="auto"/>
                                                                    <w:right w:val="none" w:sz="0" w:space="0" w:color="auto"/>
                                                                  </w:divBdr>
                                                                </w:div>
                                                                <w:div w:id="769473381">
                                                                  <w:marLeft w:val="0"/>
                                                                  <w:marRight w:val="0"/>
                                                                  <w:marTop w:val="0"/>
                                                                  <w:marBottom w:val="0"/>
                                                                  <w:divBdr>
                                                                    <w:top w:val="none" w:sz="0" w:space="0" w:color="auto"/>
                                                                    <w:left w:val="none" w:sz="0" w:space="0" w:color="auto"/>
                                                                    <w:bottom w:val="none" w:sz="0" w:space="0" w:color="auto"/>
                                                                    <w:right w:val="none" w:sz="0" w:space="0" w:color="auto"/>
                                                                  </w:divBdr>
                                                                </w:div>
                                                                <w:div w:id="1014963006">
                                                                  <w:marLeft w:val="0"/>
                                                                  <w:marRight w:val="0"/>
                                                                  <w:marTop w:val="0"/>
                                                                  <w:marBottom w:val="0"/>
                                                                  <w:divBdr>
                                                                    <w:top w:val="none" w:sz="0" w:space="0" w:color="auto"/>
                                                                    <w:left w:val="none" w:sz="0" w:space="0" w:color="auto"/>
                                                                    <w:bottom w:val="none" w:sz="0" w:space="0" w:color="auto"/>
                                                                    <w:right w:val="none" w:sz="0" w:space="0" w:color="auto"/>
                                                                  </w:divBdr>
                                                                </w:div>
                                                                <w:div w:id="844515198">
                                                                  <w:marLeft w:val="0"/>
                                                                  <w:marRight w:val="0"/>
                                                                  <w:marTop w:val="0"/>
                                                                  <w:marBottom w:val="0"/>
                                                                  <w:divBdr>
                                                                    <w:top w:val="none" w:sz="0" w:space="0" w:color="auto"/>
                                                                    <w:left w:val="none" w:sz="0" w:space="0" w:color="auto"/>
                                                                    <w:bottom w:val="none" w:sz="0" w:space="0" w:color="auto"/>
                                                                    <w:right w:val="none" w:sz="0" w:space="0" w:color="auto"/>
                                                                  </w:divBdr>
                                                                </w:div>
                                                                <w:div w:id="1336572926">
                                                                  <w:marLeft w:val="0"/>
                                                                  <w:marRight w:val="0"/>
                                                                  <w:marTop w:val="0"/>
                                                                  <w:marBottom w:val="0"/>
                                                                  <w:divBdr>
                                                                    <w:top w:val="none" w:sz="0" w:space="0" w:color="auto"/>
                                                                    <w:left w:val="none" w:sz="0" w:space="0" w:color="auto"/>
                                                                    <w:bottom w:val="none" w:sz="0" w:space="0" w:color="auto"/>
                                                                    <w:right w:val="none" w:sz="0" w:space="0" w:color="auto"/>
                                                                  </w:divBdr>
                                                                </w:div>
                                                                <w:div w:id="1435174126">
                                                                  <w:marLeft w:val="0"/>
                                                                  <w:marRight w:val="0"/>
                                                                  <w:marTop w:val="0"/>
                                                                  <w:marBottom w:val="0"/>
                                                                  <w:divBdr>
                                                                    <w:top w:val="none" w:sz="0" w:space="0" w:color="auto"/>
                                                                    <w:left w:val="none" w:sz="0" w:space="0" w:color="auto"/>
                                                                    <w:bottom w:val="none" w:sz="0" w:space="0" w:color="auto"/>
                                                                    <w:right w:val="none" w:sz="0" w:space="0" w:color="auto"/>
                                                                  </w:divBdr>
                                                                  <w:divsChild>
                                                                    <w:div w:id="2121802065">
                                                                      <w:marLeft w:val="0"/>
                                                                      <w:marRight w:val="0"/>
                                                                      <w:marTop w:val="0"/>
                                                                      <w:marBottom w:val="0"/>
                                                                      <w:divBdr>
                                                                        <w:top w:val="none" w:sz="0" w:space="0" w:color="auto"/>
                                                                        <w:left w:val="none" w:sz="0" w:space="0" w:color="auto"/>
                                                                        <w:bottom w:val="none" w:sz="0" w:space="0" w:color="auto"/>
                                                                        <w:right w:val="none" w:sz="0" w:space="0" w:color="auto"/>
                                                                      </w:divBdr>
                                                                    </w:div>
                                                                    <w:div w:id="604578311">
                                                                      <w:marLeft w:val="0"/>
                                                                      <w:marRight w:val="0"/>
                                                                      <w:marTop w:val="0"/>
                                                                      <w:marBottom w:val="0"/>
                                                                      <w:divBdr>
                                                                        <w:top w:val="none" w:sz="0" w:space="0" w:color="auto"/>
                                                                        <w:left w:val="none" w:sz="0" w:space="0" w:color="auto"/>
                                                                        <w:bottom w:val="none" w:sz="0" w:space="0" w:color="auto"/>
                                                                        <w:right w:val="none" w:sz="0" w:space="0" w:color="auto"/>
                                                                      </w:divBdr>
                                                                    </w:div>
                                                                    <w:div w:id="1951623943">
                                                                      <w:marLeft w:val="0"/>
                                                                      <w:marRight w:val="0"/>
                                                                      <w:marTop w:val="0"/>
                                                                      <w:marBottom w:val="0"/>
                                                                      <w:divBdr>
                                                                        <w:top w:val="none" w:sz="0" w:space="0" w:color="auto"/>
                                                                        <w:left w:val="none" w:sz="0" w:space="0" w:color="auto"/>
                                                                        <w:bottom w:val="none" w:sz="0" w:space="0" w:color="auto"/>
                                                                        <w:right w:val="none" w:sz="0" w:space="0" w:color="auto"/>
                                                                      </w:divBdr>
                                                                    </w:div>
                                                                    <w:div w:id="353531638">
                                                                      <w:marLeft w:val="0"/>
                                                                      <w:marRight w:val="0"/>
                                                                      <w:marTop w:val="0"/>
                                                                      <w:marBottom w:val="0"/>
                                                                      <w:divBdr>
                                                                        <w:top w:val="none" w:sz="0" w:space="0" w:color="auto"/>
                                                                        <w:left w:val="none" w:sz="0" w:space="0" w:color="auto"/>
                                                                        <w:bottom w:val="none" w:sz="0" w:space="0" w:color="auto"/>
                                                                        <w:right w:val="none" w:sz="0" w:space="0" w:color="auto"/>
                                                                      </w:divBdr>
                                                                    </w:div>
                                                                    <w:div w:id="1898929496">
                                                                      <w:marLeft w:val="0"/>
                                                                      <w:marRight w:val="0"/>
                                                                      <w:marTop w:val="0"/>
                                                                      <w:marBottom w:val="0"/>
                                                                      <w:divBdr>
                                                                        <w:top w:val="none" w:sz="0" w:space="0" w:color="auto"/>
                                                                        <w:left w:val="none" w:sz="0" w:space="0" w:color="auto"/>
                                                                        <w:bottom w:val="none" w:sz="0" w:space="0" w:color="auto"/>
                                                                        <w:right w:val="none" w:sz="0" w:space="0" w:color="auto"/>
                                                                      </w:divBdr>
                                                                    </w:div>
                                                                    <w:div w:id="541209192">
                                                                      <w:marLeft w:val="0"/>
                                                                      <w:marRight w:val="0"/>
                                                                      <w:marTop w:val="0"/>
                                                                      <w:marBottom w:val="0"/>
                                                                      <w:divBdr>
                                                                        <w:top w:val="none" w:sz="0" w:space="0" w:color="auto"/>
                                                                        <w:left w:val="none" w:sz="0" w:space="0" w:color="auto"/>
                                                                        <w:bottom w:val="none" w:sz="0" w:space="0" w:color="auto"/>
                                                                        <w:right w:val="none" w:sz="0" w:space="0" w:color="auto"/>
                                                                      </w:divBdr>
                                                                    </w:div>
                                                                    <w:div w:id="1329291966">
                                                                      <w:marLeft w:val="0"/>
                                                                      <w:marRight w:val="0"/>
                                                                      <w:marTop w:val="0"/>
                                                                      <w:marBottom w:val="0"/>
                                                                      <w:divBdr>
                                                                        <w:top w:val="none" w:sz="0" w:space="0" w:color="auto"/>
                                                                        <w:left w:val="none" w:sz="0" w:space="0" w:color="auto"/>
                                                                        <w:bottom w:val="none" w:sz="0" w:space="0" w:color="auto"/>
                                                                        <w:right w:val="none" w:sz="0" w:space="0" w:color="auto"/>
                                                                      </w:divBdr>
                                                                    </w:div>
                                                                    <w:div w:id="974333970">
                                                                      <w:marLeft w:val="0"/>
                                                                      <w:marRight w:val="0"/>
                                                                      <w:marTop w:val="0"/>
                                                                      <w:marBottom w:val="0"/>
                                                                      <w:divBdr>
                                                                        <w:top w:val="none" w:sz="0" w:space="0" w:color="auto"/>
                                                                        <w:left w:val="none" w:sz="0" w:space="0" w:color="auto"/>
                                                                        <w:bottom w:val="none" w:sz="0" w:space="0" w:color="auto"/>
                                                                        <w:right w:val="none" w:sz="0" w:space="0" w:color="auto"/>
                                                                      </w:divBdr>
                                                                    </w:div>
                                                                    <w:div w:id="1320302786">
                                                                      <w:marLeft w:val="0"/>
                                                                      <w:marRight w:val="0"/>
                                                                      <w:marTop w:val="0"/>
                                                                      <w:marBottom w:val="0"/>
                                                                      <w:divBdr>
                                                                        <w:top w:val="none" w:sz="0" w:space="0" w:color="auto"/>
                                                                        <w:left w:val="none" w:sz="0" w:space="0" w:color="auto"/>
                                                                        <w:bottom w:val="none" w:sz="0" w:space="0" w:color="auto"/>
                                                                        <w:right w:val="none" w:sz="0" w:space="0" w:color="auto"/>
                                                                      </w:divBdr>
                                                                    </w:div>
                                                                    <w:div w:id="1936328498">
                                                                      <w:marLeft w:val="0"/>
                                                                      <w:marRight w:val="0"/>
                                                                      <w:marTop w:val="0"/>
                                                                      <w:marBottom w:val="0"/>
                                                                      <w:divBdr>
                                                                        <w:top w:val="none" w:sz="0" w:space="0" w:color="auto"/>
                                                                        <w:left w:val="none" w:sz="0" w:space="0" w:color="auto"/>
                                                                        <w:bottom w:val="none" w:sz="0" w:space="0" w:color="auto"/>
                                                                        <w:right w:val="none" w:sz="0" w:space="0" w:color="auto"/>
                                                                      </w:divBdr>
                                                                    </w:div>
                                                                    <w:div w:id="321278133">
                                                                      <w:marLeft w:val="0"/>
                                                                      <w:marRight w:val="0"/>
                                                                      <w:marTop w:val="0"/>
                                                                      <w:marBottom w:val="0"/>
                                                                      <w:divBdr>
                                                                        <w:top w:val="none" w:sz="0" w:space="0" w:color="auto"/>
                                                                        <w:left w:val="none" w:sz="0" w:space="0" w:color="auto"/>
                                                                        <w:bottom w:val="none" w:sz="0" w:space="0" w:color="auto"/>
                                                                        <w:right w:val="none" w:sz="0" w:space="0" w:color="auto"/>
                                                                      </w:divBdr>
                                                                    </w:div>
                                                                    <w:div w:id="1376193763">
                                                                      <w:marLeft w:val="0"/>
                                                                      <w:marRight w:val="0"/>
                                                                      <w:marTop w:val="0"/>
                                                                      <w:marBottom w:val="0"/>
                                                                      <w:divBdr>
                                                                        <w:top w:val="none" w:sz="0" w:space="0" w:color="auto"/>
                                                                        <w:left w:val="none" w:sz="0" w:space="0" w:color="auto"/>
                                                                        <w:bottom w:val="none" w:sz="0" w:space="0" w:color="auto"/>
                                                                        <w:right w:val="none" w:sz="0" w:space="0" w:color="auto"/>
                                                                      </w:divBdr>
                                                                    </w:div>
                                                                    <w:div w:id="1923879615">
                                                                      <w:marLeft w:val="0"/>
                                                                      <w:marRight w:val="0"/>
                                                                      <w:marTop w:val="0"/>
                                                                      <w:marBottom w:val="0"/>
                                                                      <w:divBdr>
                                                                        <w:top w:val="none" w:sz="0" w:space="0" w:color="auto"/>
                                                                        <w:left w:val="none" w:sz="0" w:space="0" w:color="auto"/>
                                                                        <w:bottom w:val="none" w:sz="0" w:space="0" w:color="auto"/>
                                                                        <w:right w:val="none" w:sz="0" w:space="0" w:color="auto"/>
                                                                      </w:divBdr>
                                                                    </w:div>
                                                                    <w:div w:id="866598834">
                                                                      <w:marLeft w:val="0"/>
                                                                      <w:marRight w:val="0"/>
                                                                      <w:marTop w:val="0"/>
                                                                      <w:marBottom w:val="0"/>
                                                                      <w:divBdr>
                                                                        <w:top w:val="none" w:sz="0" w:space="0" w:color="auto"/>
                                                                        <w:left w:val="none" w:sz="0" w:space="0" w:color="auto"/>
                                                                        <w:bottom w:val="none" w:sz="0" w:space="0" w:color="auto"/>
                                                                        <w:right w:val="none" w:sz="0" w:space="0" w:color="auto"/>
                                                                      </w:divBdr>
                                                                    </w:div>
                                                                    <w:div w:id="833105128">
                                                                      <w:marLeft w:val="0"/>
                                                                      <w:marRight w:val="0"/>
                                                                      <w:marTop w:val="0"/>
                                                                      <w:marBottom w:val="0"/>
                                                                      <w:divBdr>
                                                                        <w:top w:val="none" w:sz="0" w:space="0" w:color="auto"/>
                                                                        <w:left w:val="none" w:sz="0" w:space="0" w:color="auto"/>
                                                                        <w:bottom w:val="none" w:sz="0" w:space="0" w:color="auto"/>
                                                                        <w:right w:val="none" w:sz="0" w:space="0" w:color="auto"/>
                                                                      </w:divBdr>
                                                                    </w:div>
                                                                    <w:div w:id="1659259742">
                                                                      <w:marLeft w:val="0"/>
                                                                      <w:marRight w:val="0"/>
                                                                      <w:marTop w:val="0"/>
                                                                      <w:marBottom w:val="0"/>
                                                                      <w:divBdr>
                                                                        <w:top w:val="none" w:sz="0" w:space="0" w:color="auto"/>
                                                                        <w:left w:val="none" w:sz="0" w:space="0" w:color="auto"/>
                                                                        <w:bottom w:val="none" w:sz="0" w:space="0" w:color="auto"/>
                                                                        <w:right w:val="none" w:sz="0" w:space="0" w:color="auto"/>
                                                                      </w:divBdr>
                                                                    </w:div>
                                                                    <w:div w:id="41177645">
                                                                      <w:marLeft w:val="0"/>
                                                                      <w:marRight w:val="0"/>
                                                                      <w:marTop w:val="0"/>
                                                                      <w:marBottom w:val="0"/>
                                                                      <w:divBdr>
                                                                        <w:top w:val="none" w:sz="0" w:space="0" w:color="auto"/>
                                                                        <w:left w:val="none" w:sz="0" w:space="0" w:color="auto"/>
                                                                        <w:bottom w:val="none" w:sz="0" w:space="0" w:color="auto"/>
                                                                        <w:right w:val="none" w:sz="0" w:space="0" w:color="auto"/>
                                                                      </w:divBdr>
                                                                    </w:div>
                                                                    <w:div w:id="640623015">
                                                                      <w:marLeft w:val="0"/>
                                                                      <w:marRight w:val="0"/>
                                                                      <w:marTop w:val="0"/>
                                                                      <w:marBottom w:val="0"/>
                                                                      <w:divBdr>
                                                                        <w:top w:val="none" w:sz="0" w:space="0" w:color="auto"/>
                                                                        <w:left w:val="none" w:sz="0" w:space="0" w:color="auto"/>
                                                                        <w:bottom w:val="none" w:sz="0" w:space="0" w:color="auto"/>
                                                                        <w:right w:val="none" w:sz="0" w:space="0" w:color="auto"/>
                                                                      </w:divBdr>
                                                                    </w:div>
                                                                    <w:div w:id="528102381">
                                                                      <w:marLeft w:val="0"/>
                                                                      <w:marRight w:val="0"/>
                                                                      <w:marTop w:val="0"/>
                                                                      <w:marBottom w:val="0"/>
                                                                      <w:divBdr>
                                                                        <w:top w:val="none" w:sz="0" w:space="0" w:color="auto"/>
                                                                        <w:left w:val="none" w:sz="0" w:space="0" w:color="auto"/>
                                                                        <w:bottom w:val="none" w:sz="0" w:space="0" w:color="auto"/>
                                                                        <w:right w:val="none" w:sz="0" w:space="0" w:color="auto"/>
                                                                      </w:divBdr>
                                                                    </w:div>
                                                                    <w:div w:id="662507224">
                                                                      <w:marLeft w:val="0"/>
                                                                      <w:marRight w:val="0"/>
                                                                      <w:marTop w:val="0"/>
                                                                      <w:marBottom w:val="0"/>
                                                                      <w:divBdr>
                                                                        <w:top w:val="none" w:sz="0" w:space="0" w:color="auto"/>
                                                                        <w:left w:val="none" w:sz="0" w:space="0" w:color="auto"/>
                                                                        <w:bottom w:val="none" w:sz="0" w:space="0" w:color="auto"/>
                                                                        <w:right w:val="none" w:sz="0" w:space="0" w:color="auto"/>
                                                                      </w:divBdr>
                                                                    </w:div>
                                                                    <w:div w:id="15429521">
                                                                      <w:marLeft w:val="0"/>
                                                                      <w:marRight w:val="0"/>
                                                                      <w:marTop w:val="0"/>
                                                                      <w:marBottom w:val="0"/>
                                                                      <w:divBdr>
                                                                        <w:top w:val="none" w:sz="0" w:space="0" w:color="auto"/>
                                                                        <w:left w:val="none" w:sz="0" w:space="0" w:color="auto"/>
                                                                        <w:bottom w:val="none" w:sz="0" w:space="0" w:color="auto"/>
                                                                        <w:right w:val="none" w:sz="0" w:space="0" w:color="auto"/>
                                                                      </w:divBdr>
                                                                    </w:div>
                                                                    <w:div w:id="971013095">
                                                                      <w:marLeft w:val="0"/>
                                                                      <w:marRight w:val="0"/>
                                                                      <w:marTop w:val="0"/>
                                                                      <w:marBottom w:val="0"/>
                                                                      <w:divBdr>
                                                                        <w:top w:val="none" w:sz="0" w:space="0" w:color="auto"/>
                                                                        <w:left w:val="none" w:sz="0" w:space="0" w:color="auto"/>
                                                                        <w:bottom w:val="none" w:sz="0" w:space="0" w:color="auto"/>
                                                                        <w:right w:val="none" w:sz="0" w:space="0" w:color="auto"/>
                                                                      </w:divBdr>
                                                                    </w:div>
                                                                    <w:div w:id="2048211226">
                                                                      <w:marLeft w:val="0"/>
                                                                      <w:marRight w:val="0"/>
                                                                      <w:marTop w:val="0"/>
                                                                      <w:marBottom w:val="0"/>
                                                                      <w:divBdr>
                                                                        <w:top w:val="none" w:sz="0" w:space="0" w:color="auto"/>
                                                                        <w:left w:val="none" w:sz="0" w:space="0" w:color="auto"/>
                                                                        <w:bottom w:val="none" w:sz="0" w:space="0" w:color="auto"/>
                                                                        <w:right w:val="none" w:sz="0" w:space="0" w:color="auto"/>
                                                                      </w:divBdr>
                                                                    </w:div>
                                                                    <w:div w:id="942228037">
                                                                      <w:marLeft w:val="0"/>
                                                                      <w:marRight w:val="0"/>
                                                                      <w:marTop w:val="0"/>
                                                                      <w:marBottom w:val="0"/>
                                                                      <w:divBdr>
                                                                        <w:top w:val="none" w:sz="0" w:space="0" w:color="auto"/>
                                                                        <w:left w:val="none" w:sz="0" w:space="0" w:color="auto"/>
                                                                        <w:bottom w:val="none" w:sz="0" w:space="0" w:color="auto"/>
                                                                        <w:right w:val="none" w:sz="0" w:space="0" w:color="auto"/>
                                                                      </w:divBdr>
                                                                    </w:div>
                                                                    <w:div w:id="1543513570">
                                                                      <w:marLeft w:val="0"/>
                                                                      <w:marRight w:val="0"/>
                                                                      <w:marTop w:val="0"/>
                                                                      <w:marBottom w:val="0"/>
                                                                      <w:divBdr>
                                                                        <w:top w:val="none" w:sz="0" w:space="0" w:color="auto"/>
                                                                        <w:left w:val="none" w:sz="0" w:space="0" w:color="auto"/>
                                                                        <w:bottom w:val="none" w:sz="0" w:space="0" w:color="auto"/>
                                                                        <w:right w:val="none" w:sz="0" w:space="0" w:color="auto"/>
                                                                      </w:divBdr>
                                                                    </w:div>
                                                                    <w:div w:id="1415660191">
                                                                      <w:marLeft w:val="0"/>
                                                                      <w:marRight w:val="0"/>
                                                                      <w:marTop w:val="0"/>
                                                                      <w:marBottom w:val="0"/>
                                                                      <w:divBdr>
                                                                        <w:top w:val="none" w:sz="0" w:space="0" w:color="auto"/>
                                                                        <w:left w:val="none" w:sz="0" w:space="0" w:color="auto"/>
                                                                        <w:bottom w:val="none" w:sz="0" w:space="0" w:color="auto"/>
                                                                        <w:right w:val="none" w:sz="0" w:space="0" w:color="auto"/>
                                                                      </w:divBdr>
                                                                    </w:div>
                                                                    <w:div w:id="1517771228">
                                                                      <w:marLeft w:val="0"/>
                                                                      <w:marRight w:val="0"/>
                                                                      <w:marTop w:val="0"/>
                                                                      <w:marBottom w:val="0"/>
                                                                      <w:divBdr>
                                                                        <w:top w:val="none" w:sz="0" w:space="0" w:color="auto"/>
                                                                        <w:left w:val="none" w:sz="0" w:space="0" w:color="auto"/>
                                                                        <w:bottom w:val="none" w:sz="0" w:space="0" w:color="auto"/>
                                                                        <w:right w:val="none" w:sz="0" w:space="0" w:color="auto"/>
                                                                      </w:divBdr>
                                                                    </w:div>
                                                                    <w:div w:id="1707752596">
                                                                      <w:marLeft w:val="0"/>
                                                                      <w:marRight w:val="0"/>
                                                                      <w:marTop w:val="0"/>
                                                                      <w:marBottom w:val="0"/>
                                                                      <w:divBdr>
                                                                        <w:top w:val="none" w:sz="0" w:space="0" w:color="auto"/>
                                                                        <w:left w:val="none" w:sz="0" w:space="0" w:color="auto"/>
                                                                        <w:bottom w:val="none" w:sz="0" w:space="0" w:color="auto"/>
                                                                        <w:right w:val="none" w:sz="0" w:space="0" w:color="auto"/>
                                                                      </w:divBdr>
                                                                    </w:div>
                                                                    <w:div w:id="29498580">
                                                                      <w:marLeft w:val="0"/>
                                                                      <w:marRight w:val="0"/>
                                                                      <w:marTop w:val="0"/>
                                                                      <w:marBottom w:val="0"/>
                                                                      <w:divBdr>
                                                                        <w:top w:val="none" w:sz="0" w:space="0" w:color="auto"/>
                                                                        <w:left w:val="none" w:sz="0" w:space="0" w:color="auto"/>
                                                                        <w:bottom w:val="none" w:sz="0" w:space="0" w:color="auto"/>
                                                                        <w:right w:val="none" w:sz="0" w:space="0" w:color="auto"/>
                                                                      </w:divBdr>
                                                                    </w:div>
                                                                    <w:div w:id="2137942697">
                                                                      <w:marLeft w:val="0"/>
                                                                      <w:marRight w:val="0"/>
                                                                      <w:marTop w:val="0"/>
                                                                      <w:marBottom w:val="0"/>
                                                                      <w:divBdr>
                                                                        <w:top w:val="none" w:sz="0" w:space="0" w:color="auto"/>
                                                                        <w:left w:val="none" w:sz="0" w:space="0" w:color="auto"/>
                                                                        <w:bottom w:val="none" w:sz="0" w:space="0" w:color="auto"/>
                                                                        <w:right w:val="none" w:sz="0" w:space="0" w:color="auto"/>
                                                                      </w:divBdr>
                                                                    </w:div>
                                                                    <w:div w:id="130831763">
                                                                      <w:marLeft w:val="0"/>
                                                                      <w:marRight w:val="0"/>
                                                                      <w:marTop w:val="0"/>
                                                                      <w:marBottom w:val="0"/>
                                                                      <w:divBdr>
                                                                        <w:top w:val="none" w:sz="0" w:space="0" w:color="auto"/>
                                                                        <w:left w:val="none" w:sz="0" w:space="0" w:color="auto"/>
                                                                        <w:bottom w:val="none" w:sz="0" w:space="0" w:color="auto"/>
                                                                        <w:right w:val="none" w:sz="0" w:space="0" w:color="auto"/>
                                                                      </w:divBdr>
                                                                    </w:div>
                                                                    <w:div w:id="405110181">
                                                                      <w:marLeft w:val="0"/>
                                                                      <w:marRight w:val="0"/>
                                                                      <w:marTop w:val="0"/>
                                                                      <w:marBottom w:val="0"/>
                                                                      <w:divBdr>
                                                                        <w:top w:val="none" w:sz="0" w:space="0" w:color="auto"/>
                                                                        <w:left w:val="none" w:sz="0" w:space="0" w:color="auto"/>
                                                                        <w:bottom w:val="none" w:sz="0" w:space="0" w:color="auto"/>
                                                                        <w:right w:val="none" w:sz="0" w:space="0" w:color="auto"/>
                                                                      </w:divBdr>
                                                                    </w:div>
                                                                  </w:divsChild>
                                                                </w:div>
                                                                <w:div w:id="9523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6932">
                                                      <w:marLeft w:val="0"/>
                                                      <w:marRight w:val="0"/>
                                                      <w:marTop w:val="0"/>
                                                      <w:marBottom w:val="0"/>
                                                      <w:divBdr>
                                                        <w:top w:val="none" w:sz="0" w:space="0" w:color="auto"/>
                                                        <w:left w:val="none" w:sz="0" w:space="0" w:color="auto"/>
                                                        <w:bottom w:val="none" w:sz="0" w:space="0" w:color="auto"/>
                                                        <w:right w:val="none" w:sz="0" w:space="0" w:color="auto"/>
                                                      </w:divBdr>
                                                    </w:div>
                                                    <w:div w:id="118113852">
                                                      <w:marLeft w:val="0"/>
                                                      <w:marRight w:val="0"/>
                                                      <w:marTop w:val="0"/>
                                                      <w:marBottom w:val="0"/>
                                                      <w:divBdr>
                                                        <w:top w:val="none" w:sz="0" w:space="0" w:color="auto"/>
                                                        <w:left w:val="none" w:sz="0" w:space="0" w:color="auto"/>
                                                        <w:bottom w:val="none" w:sz="0" w:space="0" w:color="auto"/>
                                                        <w:right w:val="none" w:sz="0" w:space="0" w:color="auto"/>
                                                      </w:divBdr>
                                                      <w:divsChild>
                                                        <w:div w:id="611864742">
                                                          <w:marLeft w:val="0"/>
                                                          <w:marRight w:val="0"/>
                                                          <w:marTop w:val="0"/>
                                                          <w:marBottom w:val="0"/>
                                                          <w:divBdr>
                                                            <w:top w:val="none" w:sz="0" w:space="0" w:color="auto"/>
                                                            <w:left w:val="none" w:sz="0" w:space="0" w:color="auto"/>
                                                            <w:bottom w:val="none" w:sz="0" w:space="0" w:color="auto"/>
                                                            <w:right w:val="none" w:sz="0" w:space="0" w:color="auto"/>
                                                          </w:divBdr>
                                                          <w:divsChild>
                                                            <w:div w:id="1633438926">
                                                              <w:marLeft w:val="0"/>
                                                              <w:marRight w:val="0"/>
                                                              <w:marTop w:val="0"/>
                                                              <w:marBottom w:val="0"/>
                                                              <w:divBdr>
                                                                <w:top w:val="none" w:sz="0" w:space="0" w:color="auto"/>
                                                                <w:left w:val="none" w:sz="0" w:space="0" w:color="auto"/>
                                                                <w:bottom w:val="none" w:sz="0" w:space="0" w:color="auto"/>
                                                                <w:right w:val="none" w:sz="0" w:space="0" w:color="auto"/>
                                                              </w:divBdr>
                                                              <w:divsChild>
                                                                <w:div w:id="98530641">
                                                                  <w:marLeft w:val="0"/>
                                                                  <w:marRight w:val="0"/>
                                                                  <w:marTop w:val="0"/>
                                                                  <w:marBottom w:val="0"/>
                                                                  <w:divBdr>
                                                                    <w:top w:val="none" w:sz="0" w:space="0" w:color="auto"/>
                                                                    <w:left w:val="none" w:sz="0" w:space="0" w:color="auto"/>
                                                                    <w:bottom w:val="none" w:sz="0" w:space="0" w:color="auto"/>
                                                                    <w:right w:val="none" w:sz="0" w:space="0" w:color="auto"/>
                                                                  </w:divBdr>
                                                                  <w:divsChild>
                                                                    <w:div w:id="1605653683">
                                                                      <w:marLeft w:val="0"/>
                                                                      <w:marRight w:val="0"/>
                                                                      <w:marTop w:val="0"/>
                                                                      <w:marBottom w:val="0"/>
                                                                      <w:divBdr>
                                                                        <w:top w:val="none" w:sz="0" w:space="0" w:color="auto"/>
                                                                        <w:left w:val="none" w:sz="0" w:space="0" w:color="auto"/>
                                                                        <w:bottom w:val="none" w:sz="0" w:space="0" w:color="auto"/>
                                                                        <w:right w:val="none" w:sz="0" w:space="0" w:color="auto"/>
                                                                      </w:divBdr>
                                                                      <w:divsChild>
                                                                        <w:div w:id="1881816808">
                                                                          <w:marLeft w:val="0"/>
                                                                          <w:marRight w:val="0"/>
                                                                          <w:marTop w:val="0"/>
                                                                          <w:marBottom w:val="0"/>
                                                                          <w:divBdr>
                                                                            <w:top w:val="none" w:sz="0" w:space="0" w:color="auto"/>
                                                                            <w:left w:val="none" w:sz="0" w:space="0" w:color="auto"/>
                                                                            <w:bottom w:val="none" w:sz="0" w:space="0" w:color="auto"/>
                                                                            <w:right w:val="none" w:sz="0" w:space="0" w:color="auto"/>
                                                                          </w:divBdr>
                                                                          <w:divsChild>
                                                                            <w:div w:id="811094801">
                                                                              <w:marLeft w:val="0"/>
                                                                              <w:marRight w:val="0"/>
                                                                              <w:marTop w:val="0"/>
                                                                              <w:marBottom w:val="0"/>
                                                                              <w:divBdr>
                                                                                <w:top w:val="none" w:sz="0" w:space="0" w:color="auto"/>
                                                                                <w:left w:val="none" w:sz="0" w:space="0" w:color="auto"/>
                                                                                <w:bottom w:val="none" w:sz="0" w:space="0" w:color="auto"/>
                                                                                <w:right w:val="none" w:sz="0" w:space="0" w:color="auto"/>
                                                                              </w:divBdr>
                                                                            </w:div>
                                                                            <w:div w:id="292906000">
                                                                              <w:marLeft w:val="0"/>
                                                                              <w:marRight w:val="0"/>
                                                                              <w:marTop w:val="0"/>
                                                                              <w:marBottom w:val="0"/>
                                                                              <w:divBdr>
                                                                                <w:top w:val="none" w:sz="0" w:space="0" w:color="auto"/>
                                                                                <w:left w:val="none" w:sz="0" w:space="0" w:color="auto"/>
                                                                                <w:bottom w:val="none" w:sz="0" w:space="0" w:color="auto"/>
                                                                                <w:right w:val="none" w:sz="0" w:space="0" w:color="auto"/>
                                                                              </w:divBdr>
                                                                              <w:divsChild>
                                                                                <w:div w:id="1422722592">
                                                                                  <w:marLeft w:val="0"/>
                                                                                  <w:marRight w:val="0"/>
                                                                                  <w:marTop w:val="0"/>
                                                                                  <w:marBottom w:val="0"/>
                                                                                  <w:divBdr>
                                                                                    <w:top w:val="none" w:sz="0" w:space="0" w:color="auto"/>
                                                                                    <w:left w:val="none" w:sz="0" w:space="0" w:color="auto"/>
                                                                                    <w:bottom w:val="none" w:sz="0" w:space="0" w:color="auto"/>
                                                                                    <w:right w:val="none" w:sz="0" w:space="0" w:color="auto"/>
                                                                                  </w:divBdr>
                                                                                </w:div>
                                                                              </w:divsChild>
                                                                            </w:div>
                                                                            <w:div w:id="1395003006">
                                                                              <w:marLeft w:val="0"/>
                                                                              <w:marRight w:val="0"/>
                                                                              <w:marTop w:val="0"/>
                                                                              <w:marBottom w:val="0"/>
                                                                              <w:divBdr>
                                                                                <w:top w:val="none" w:sz="0" w:space="0" w:color="auto"/>
                                                                                <w:left w:val="none" w:sz="0" w:space="0" w:color="auto"/>
                                                                                <w:bottom w:val="none" w:sz="0" w:space="0" w:color="auto"/>
                                                                                <w:right w:val="none" w:sz="0" w:space="0" w:color="auto"/>
                                                                              </w:divBdr>
                                                                            </w:div>
                                                                            <w:div w:id="2052418890">
                                                                              <w:marLeft w:val="0"/>
                                                                              <w:marRight w:val="0"/>
                                                                              <w:marTop w:val="0"/>
                                                                              <w:marBottom w:val="0"/>
                                                                              <w:divBdr>
                                                                                <w:top w:val="none" w:sz="0" w:space="0" w:color="auto"/>
                                                                                <w:left w:val="none" w:sz="0" w:space="0" w:color="auto"/>
                                                                                <w:bottom w:val="none" w:sz="0" w:space="0" w:color="auto"/>
                                                                                <w:right w:val="none" w:sz="0" w:space="0" w:color="auto"/>
                                                                              </w:divBdr>
                                                                              <w:divsChild>
                                                                                <w:div w:id="236285746">
                                                                                  <w:marLeft w:val="0"/>
                                                                                  <w:marRight w:val="0"/>
                                                                                  <w:marTop w:val="0"/>
                                                                                  <w:marBottom w:val="0"/>
                                                                                  <w:divBdr>
                                                                                    <w:top w:val="none" w:sz="0" w:space="0" w:color="auto"/>
                                                                                    <w:left w:val="none" w:sz="0" w:space="0" w:color="auto"/>
                                                                                    <w:bottom w:val="none" w:sz="0" w:space="0" w:color="auto"/>
                                                                                    <w:right w:val="none" w:sz="0" w:space="0" w:color="auto"/>
                                                                                  </w:divBdr>
                                                                                </w:div>
                                                                              </w:divsChild>
                                                                            </w:div>
                                                                            <w:div w:id="1312175328">
                                                                              <w:marLeft w:val="0"/>
                                                                              <w:marRight w:val="0"/>
                                                                              <w:marTop w:val="0"/>
                                                                              <w:marBottom w:val="0"/>
                                                                              <w:divBdr>
                                                                                <w:top w:val="none" w:sz="0" w:space="0" w:color="auto"/>
                                                                                <w:left w:val="none" w:sz="0" w:space="0" w:color="auto"/>
                                                                                <w:bottom w:val="none" w:sz="0" w:space="0" w:color="auto"/>
                                                                                <w:right w:val="none" w:sz="0" w:space="0" w:color="auto"/>
                                                                              </w:divBdr>
                                                                            </w:div>
                                                                            <w:div w:id="1043404015">
                                                                              <w:marLeft w:val="0"/>
                                                                              <w:marRight w:val="0"/>
                                                                              <w:marTop w:val="0"/>
                                                                              <w:marBottom w:val="0"/>
                                                                              <w:divBdr>
                                                                                <w:top w:val="none" w:sz="0" w:space="0" w:color="auto"/>
                                                                                <w:left w:val="none" w:sz="0" w:space="0" w:color="auto"/>
                                                                                <w:bottom w:val="none" w:sz="0" w:space="0" w:color="auto"/>
                                                                                <w:right w:val="none" w:sz="0" w:space="0" w:color="auto"/>
                                                                              </w:divBdr>
                                                                              <w:divsChild>
                                                                                <w:div w:id="123816296">
                                                                                  <w:marLeft w:val="0"/>
                                                                                  <w:marRight w:val="0"/>
                                                                                  <w:marTop w:val="0"/>
                                                                                  <w:marBottom w:val="0"/>
                                                                                  <w:divBdr>
                                                                                    <w:top w:val="none" w:sz="0" w:space="0" w:color="auto"/>
                                                                                    <w:left w:val="none" w:sz="0" w:space="0" w:color="auto"/>
                                                                                    <w:bottom w:val="none" w:sz="0" w:space="0" w:color="auto"/>
                                                                                    <w:right w:val="none" w:sz="0" w:space="0" w:color="auto"/>
                                                                                  </w:divBdr>
                                                                                </w:div>
                                                                              </w:divsChild>
                                                                            </w:div>
                                                                            <w:div w:id="299455105">
                                                                              <w:marLeft w:val="0"/>
                                                                              <w:marRight w:val="0"/>
                                                                              <w:marTop w:val="0"/>
                                                                              <w:marBottom w:val="0"/>
                                                                              <w:divBdr>
                                                                                <w:top w:val="none" w:sz="0" w:space="0" w:color="auto"/>
                                                                                <w:left w:val="none" w:sz="0" w:space="0" w:color="auto"/>
                                                                                <w:bottom w:val="none" w:sz="0" w:space="0" w:color="auto"/>
                                                                                <w:right w:val="none" w:sz="0" w:space="0" w:color="auto"/>
                                                                              </w:divBdr>
                                                                              <w:divsChild>
                                                                                <w:div w:id="805856420">
                                                                                  <w:marLeft w:val="0"/>
                                                                                  <w:marRight w:val="0"/>
                                                                                  <w:marTop w:val="0"/>
                                                                                  <w:marBottom w:val="0"/>
                                                                                  <w:divBdr>
                                                                                    <w:top w:val="none" w:sz="0" w:space="0" w:color="auto"/>
                                                                                    <w:left w:val="none" w:sz="0" w:space="0" w:color="auto"/>
                                                                                    <w:bottom w:val="none" w:sz="0" w:space="0" w:color="auto"/>
                                                                                    <w:right w:val="none" w:sz="0" w:space="0" w:color="auto"/>
                                                                                  </w:divBdr>
                                                                                  <w:divsChild>
                                                                                    <w:div w:id="845904816">
                                                                                      <w:marLeft w:val="0"/>
                                                                                      <w:marRight w:val="0"/>
                                                                                      <w:marTop w:val="0"/>
                                                                                      <w:marBottom w:val="0"/>
                                                                                      <w:divBdr>
                                                                                        <w:top w:val="none" w:sz="0" w:space="0" w:color="auto"/>
                                                                                        <w:left w:val="none" w:sz="0" w:space="0" w:color="auto"/>
                                                                                        <w:bottom w:val="none" w:sz="0" w:space="0" w:color="auto"/>
                                                                                        <w:right w:val="none" w:sz="0" w:space="0" w:color="auto"/>
                                                                                      </w:divBdr>
                                                                                      <w:divsChild>
                                                                                        <w:div w:id="703097040">
                                                                                          <w:marLeft w:val="0"/>
                                                                                          <w:marRight w:val="0"/>
                                                                                          <w:marTop w:val="0"/>
                                                                                          <w:marBottom w:val="0"/>
                                                                                          <w:divBdr>
                                                                                            <w:top w:val="none" w:sz="0" w:space="0" w:color="auto"/>
                                                                                            <w:left w:val="none" w:sz="0" w:space="0" w:color="auto"/>
                                                                                            <w:bottom w:val="none" w:sz="0" w:space="0" w:color="auto"/>
                                                                                            <w:right w:val="none" w:sz="0" w:space="0" w:color="auto"/>
                                                                                          </w:divBdr>
                                                                                        </w:div>
                                                                                        <w:div w:id="1524828485">
                                                                                          <w:marLeft w:val="0"/>
                                                                                          <w:marRight w:val="0"/>
                                                                                          <w:marTop w:val="0"/>
                                                                                          <w:marBottom w:val="0"/>
                                                                                          <w:divBdr>
                                                                                            <w:top w:val="none" w:sz="0" w:space="0" w:color="auto"/>
                                                                                            <w:left w:val="none" w:sz="0" w:space="0" w:color="auto"/>
                                                                                            <w:bottom w:val="none" w:sz="0" w:space="0" w:color="auto"/>
                                                                                            <w:right w:val="none" w:sz="0" w:space="0" w:color="auto"/>
                                                                                          </w:divBdr>
                                                                                          <w:divsChild>
                                                                                            <w:div w:id="3529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077">
                                                                              <w:marLeft w:val="0"/>
                                                                              <w:marRight w:val="0"/>
                                                                              <w:marTop w:val="0"/>
                                                                              <w:marBottom w:val="0"/>
                                                                              <w:divBdr>
                                                                                <w:top w:val="none" w:sz="0" w:space="0" w:color="auto"/>
                                                                                <w:left w:val="none" w:sz="0" w:space="0" w:color="auto"/>
                                                                                <w:bottom w:val="none" w:sz="0" w:space="0" w:color="auto"/>
                                                                                <w:right w:val="none" w:sz="0" w:space="0" w:color="auto"/>
                                                                              </w:divBdr>
                                                                            </w:div>
                                                                            <w:div w:id="1954287634">
                                                                              <w:marLeft w:val="0"/>
                                                                              <w:marRight w:val="0"/>
                                                                              <w:marTop w:val="0"/>
                                                                              <w:marBottom w:val="0"/>
                                                                              <w:divBdr>
                                                                                <w:top w:val="none" w:sz="0" w:space="0" w:color="auto"/>
                                                                                <w:left w:val="none" w:sz="0" w:space="0" w:color="auto"/>
                                                                                <w:bottom w:val="none" w:sz="0" w:space="0" w:color="auto"/>
                                                                                <w:right w:val="none" w:sz="0" w:space="0" w:color="auto"/>
                                                                              </w:divBdr>
                                                                              <w:divsChild>
                                                                                <w:div w:id="1642492852">
                                                                                  <w:marLeft w:val="0"/>
                                                                                  <w:marRight w:val="0"/>
                                                                                  <w:marTop w:val="0"/>
                                                                                  <w:marBottom w:val="0"/>
                                                                                  <w:divBdr>
                                                                                    <w:top w:val="none" w:sz="0" w:space="0" w:color="auto"/>
                                                                                    <w:left w:val="none" w:sz="0" w:space="0" w:color="auto"/>
                                                                                    <w:bottom w:val="none" w:sz="0" w:space="0" w:color="auto"/>
                                                                                    <w:right w:val="none" w:sz="0" w:space="0" w:color="auto"/>
                                                                                  </w:divBdr>
                                                                                </w:div>
                                                                              </w:divsChild>
                                                                            </w:div>
                                                                            <w:div w:id="1466658920">
                                                                              <w:marLeft w:val="0"/>
                                                                              <w:marRight w:val="0"/>
                                                                              <w:marTop w:val="0"/>
                                                                              <w:marBottom w:val="0"/>
                                                                              <w:divBdr>
                                                                                <w:top w:val="none" w:sz="0" w:space="0" w:color="auto"/>
                                                                                <w:left w:val="none" w:sz="0" w:space="0" w:color="auto"/>
                                                                                <w:bottom w:val="none" w:sz="0" w:space="0" w:color="auto"/>
                                                                                <w:right w:val="none" w:sz="0" w:space="0" w:color="auto"/>
                                                                              </w:divBdr>
                                                                              <w:divsChild>
                                                                                <w:div w:id="495266561">
                                                                                  <w:marLeft w:val="0"/>
                                                                                  <w:marRight w:val="0"/>
                                                                                  <w:marTop w:val="0"/>
                                                                                  <w:marBottom w:val="0"/>
                                                                                  <w:divBdr>
                                                                                    <w:top w:val="none" w:sz="0" w:space="0" w:color="auto"/>
                                                                                    <w:left w:val="none" w:sz="0" w:space="0" w:color="auto"/>
                                                                                    <w:bottom w:val="none" w:sz="0" w:space="0" w:color="auto"/>
                                                                                    <w:right w:val="none" w:sz="0" w:space="0" w:color="auto"/>
                                                                                  </w:divBdr>
                                                                                  <w:divsChild>
                                                                                    <w:div w:id="749236165">
                                                                                      <w:marLeft w:val="0"/>
                                                                                      <w:marRight w:val="0"/>
                                                                                      <w:marTop w:val="0"/>
                                                                                      <w:marBottom w:val="0"/>
                                                                                      <w:divBdr>
                                                                                        <w:top w:val="none" w:sz="0" w:space="0" w:color="auto"/>
                                                                                        <w:left w:val="none" w:sz="0" w:space="0" w:color="auto"/>
                                                                                        <w:bottom w:val="none" w:sz="0" w:space="0" w:color="auto"/>
                                                                                        <w:right w:val="none" w:sz="0" w:space="0" w:color="auto"/>
                                                                                      </w:divBdr>
                                                                                      <w:divsChild>
                                                                                        <w:div w:id="2118940441">
                                                                                          <w:marLeft w:val="0"/>
                                                                                          <w:marRight w:val="0"/>
                                                                                          <w:marTop w:val="0"/>
                                                                                          <w:marBottom w:val="0"/>
                                                                                          <w:divBdr>
                                                                                            <w:top w:val="none" w:sz="0" w:space="0" w:color="auto"/>
                                                                                            <w:left w:val="none" w:sz="0" w:space="0" w:color="auto"/>
                                                                                            <w:bottom w:val="none" w:sz="0" w:space="0" w:color="auto"/>
                                                                                            <w:right w:val="none" w:sz="0" w:space="0" w:color="auto"/>
                                                                                          </w:divBdr>
                                                                                        </w:div>
                                                                                        <w:div w:id="637952301">
                                                                                          <w:marLeft w:val="0"/>
                                                                                          <w:marRight w:val="0"/>
                                                                                          <w:marTop w:val="0"/>
                                                                                          <w:marBottom w:val="0"/>
                                                                                          <w:divBdr>
                                                                                            <w:top w:val="none" w:sz="0" w:space="0" w:color="auto"/>
                                                                                            <w:left w:val="none" w:sz="0" w:space="0" w:color="auto"/>
                                                                                            <w:bottom w:val="none" w:sz="0" w:space="0" w:color="auto"/>
                                                                                            <w:right w:val="none" w:sz="0" w:space="0" w:color="auto"/>
                                                                                          </w:divBdr>
                                                                                          <w:divsChild>
                                                                                            <w:div w:id="542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427">
                                                                              <w:marLeft w:val="0"/>
                                                                              <w:marRight w:val="0"/>
                                                                              <w:marTop w:val="0"/>
                                                                              <w:marBottom w:val="0"/>
                                                                              <w:divBdr>
                                                                                <w:top w:val="none" w:sz="0" w:space="0" w:color="auto"/>
                                                                                <w:left w:val="none" w:sz="0" w:space="0" w:color="auto"/>
                                                                                <w:bottom w:val="none" w:sz="0" w:space="0" w:color="auto"/>
                                                                                <w:right w:val="none" w:sz="0" w:space="0" w:color="auto"/>
                                                                              </w:divBdr>
                                                                            </w:div>
                                                                            <w:div w:id="2050495963">
                                                                              <w:marLeft w:val="0"/>
                                                                              <w:marRight w:val="0"/>
                                                                              <w:marTop w:val="0"/>
                                                                              <w:marBottom w:val="0"/>
                                                                              <w:divBdr>
                                                                                <w:top w:val="none" w:sz="0" w:space="0" w:color="auto"/>
                                                                                <w:left w:val="none" w:sz="0" w:space="0" w:color="auto"/>
                                                                                <w:bottom w:val="none" w:sz="0" w:space="0" w:color="auto"/>
                                                                                <w:right w:val="none" w:sz="0" w:space="0" w:color="auto"/>
                                                                              </w:divBdr>
                                                                              <w:divsChild>
                                                                                <w:div w:id="635766257">
                                                                                  <w:marLeft w:val="0"/>
                                                                                  <w:marRight w:val="0"/>
                                                                                  <w:marTop w:val="0"/>
                                                                                  <w:marBottom w:val="0"/>
                                                                                  <w:divBdr>
                                                                                    <w:top w:val="none" w:sz="0" w:space="0" w:color="auto"/>
                                                                                    <w:left w:val="none" w:sz="0" w:space="0" w:color="auto"/>
                                                                                    <w:bottom w:val="none" w:sz="0" w:space="0" w:color="auto"/>
                                                                                    <w:right w:val="none" w:sz="0" w:space="0" w:color="auto"/>
                                                                                  </w:divBdr>
                                                                                </w:div>
                                                                              </w:divsChild>
                                                                            </w:div>
                                                                            <w:div w:id="1894582295">
                                                                              <w:marLeft w:val="0"/>
                                                                              <w:marRight w:val="0"/>
                                                                              <w:marTop w:val="0"/>
                                                                              <w:marBottom w:val="0"/>
                                                                              <w:divBdr>
                                                                                <w:top w:val="none" w:sz="0" w:space="0" w:color="auto"/>
                                                                                <w:left w:val="none" w:sz="0" w:space="0" w:color="auto"/>
                                                                                <w:bottom w:val="none" w:sz="0" w:space="0" w:color="auto"/>
                                                                                <w:right w:val="none" w:sz="0" w:space="0" w:color="auto"/>
                                                                              </w:divBdr>
                                                                            </w:div>
                                                                            <w:div w:id="196549212">
                                                                              <w:marLeft w:val="0"/>
                                                                              <w:marRight w:val="0"/>
                                                                              <w:marTop w:val="0"/>
                                                                              <w:marBottom w:val="0"/>
                                                                              <w:divBdr>
                                                                                <w:top w:val="none" w:sz="0" w:space="0" w:color="auto"/>
                                                                                <w:left w:val="none" w:sz="0" w:space="0" w:color="auto"/>
                                                                                <w:bottom w:val="none" w:sz="0" w:space="0" w:color="auto"/>
                                                                                <w:right w:val="none" w:sz="0" w:space="0" w:color="auto"/>
                                                                              </w:divBdr>
                                                                              <w:divsChild>
                                                                                <w:div w:id="1670214858">
                                                                                  <w:marLeft w:val="0"/>
                                                                                  <w:marRight w:val="0"/>
                                                                                  <w:marTop w:val="0"/>
                                                                                  <w:marBottom w:val="0"/>
                                                                                  <w:divBdr>
                                                                                    <w:top w:val="none" w:sz="0" w:space="0" w:color="auto"/>
                                                                                    <w:left w:val="none" w:sz="0" w:space="0" w:color="auto"/>
                                                                                    <w:bottom w:val="none" w:sz="0" w:space="0" w:color="auto"/>
                                                                                    <w:right w:val="none" w:sz="0" w:space="0" w:color="auto"/>
                                                                                  </w:divBdr>
                                                                                </w:div>
                                                                              </w:divsChild>
                                                                            </w:div>
                                                                            <w:div w:id="946083890">
                                                                              <w:marLeft w:val="0"/>
                                                                              <w:marRight w:val="0"/>
                                                                              <w:marTop w:val="0"/>
                                                                              <w:marBottom w:val="0"/>
                                                                              <w:divBdr>
                                                                                <w:top w:val="none" w:sz="0" w:space="0" w:color="auto"/>
                                                                                <w:left w:val="none" w:sz="0" w:space="0" w:color="auto"/>
                                                                                <w:bottom w:val="none" w:sz="0" w:space="0" w:color="auto"/>
                                                                                <w:right w:val="none" w:sz="0" w:space="0" w:color="auto"/>
                                                                              </w:divBdr>
                                                                            </w:div>
                                                                            <w:div w:id="443231226">
                                                                              <w:marLeft w:val="0"/>
                                                                              <w:marRight w:val="0"/>
                                                                              <w:marTop w:val="0"/>
                                                                              <w:marBottom w:val="0"/>
                                                                              <w:divBdr>
                                                                                <w:top w:val="none" w:sz="0" w:space="0" w:color="auto"/>
                                                                                <w:left w:val="none" w:sz="0" w:space="0" w:color="auto"/>
                                                                                <w:bottom w:val="none" w:sz="0" w:space="0" w:color="auto"/>
                                                                                <w:right w:val="none" w:sz="0" w:space="0" w:color="auto"/>
                                                                              </w:divBdr>
                                                                              <w:divsChild>
                                                                                <w:div w:id="1067387535">
                                                                                  <w:marLeft w:val="0"/>
                                                                                  <w:marRight w:val="0"/>
                                                                                  <w:marTop w:val="0"/>
                                                                                  <w:marBottom w:val="0"/>
                                                                                  <w:divBdr>
                                                                                    <w:top w:val="none" w:sz="0" w:space="0" w:color="auto"/>
                                                                                    <w:left w:val="none" w:sz="0" w:space="0" w:color="auto"/>
                                                                                    <w:bottom w:val="none" w:sz="0" w:space="0" w:color="auto"/>
                                                                                    <w:right w:val="none" w:sz="0" w:space="0" w:color="auto"/>
                                                                                  </w:divBdr>
                                                                                </w:div>
                                                                              </w:divsChild>
                                                                            </w:div>
                                                                            <w:div w:id="7206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156900">
                                      <w:marLeft w:val="0"/>
                                      <w:marRight w:val="0"/>
                                      <w:marTop w:val="0"/>
                                      <w:marBottom w:val="0"/>
                                      <w:divBdr>
                                        <w:top w:val="none" w:sz="0" w:space="0" w:color="auto"/>
                                        <w:left w:val="none" w:sz="0" w:space="0" w:color="auto"/>
                                        <w:bottom w:val="none" w:sz="0" w:space="0" w:color="auto"/>
                                        <w:right w:val="none" w:sz="0" w:space="0" w:color="auto"/>
                                      </w:divBdr>
                                      <w:divsChild>
                                        <w:div w:id="10467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78776">
                          <w:marLeft w:val="0"/>
                          <w:marRight w:val="0"/>
                          <w:marTop w:val="0"/>
                          <w:marBottom w:val="0"/>
                          <w:divBdr>
                            <w:top w:val="none" w:sz="0" w:space="0" w:color="auto"/>
                            <w:left w:val="none" w:sz="0" w:space="0" w:color="auto"/>
                            <w:bottom w:val="none" w:sz="0" w:space="0" w:color="auto"/>
                            <w:right w:val="none" w:sz="0" w:space="0" w:color="auto"/>
                          </w:divBdr>
                          <w:divsChild>
                            <w:div w:id="727343944">
                              <w:marLeft w:val="0"/>
                              <w:marRight w:val="0"/>
                              <w:marTop w:val="0"/>
                              <w:marBottom w:val="0"/>
                              <w:divBdr>
                                <w:top w:val="none" w:sz="0" w:space="0" w:color="auto"/>
                                <w:left w:val="none" w:sz="0" w:space="0" w:color="auto"/>
                                <w:bottom w:val="none" w:sz="0" w:space="0" w:color="auto"/>
                                <w:right w:val="none" w:sz="0" w:space="0" w:color="auto"/>
                              </w:divBdr>
                              <w:divsChild>
                                <w:div w:id="1226724789">
                                  <w:marLeft w:val="0"/>
                                  <w:marRight w:val="0"/>
                                  <w:marTop w:val="0"/>
                                  <w:marBottom w:val="0"/>
                                  <w:divBdr>
                                    <w:top w:val="none" w:sz="0" w:space="0" w:color="auto"/>
                                    <w:left w:val="none" w:sz="0" w:space="0" w:color="auto"/>
                                    <w:bottom w:val="none" w:sz="0" w:space="0" w:color="auto"/>
                                    <w:right w:val="none" w:sz="0" w:space="0" w:color="auto"/>
                                  </w:divBdr>
                                </w:div>
                              </w:divsChild>
                            </w:div>
                            <w:div w:id="463886410">
                              <w:marLeft w:val="0"/>
                              <w:marRight w:val="0"/>
                              <w:marTop w:val="0"/>
                              <w:marBottom w:val="0"/>
                              <w:divBdr>
                                <w:top w:val="none" w:sz="0" w:space="0" w:color="auto"/>
                                <w:left w:val="none" w:sz="0" w:space="0" w:color="auto"/>
                                <w:bottom w:val="none" w:sz="0" w:space="0" w:color="auto"/>
                                <w:right w:val="none" w:sz="0" w:space="0" w:color="auto"/>
                              </w:divBdr>
                              <w:divsChild>
                                <w:div w:id="1526360207">
                                  <w:marLeft w:val="0"/>
                                  <w:marRight w:val="0"/>
                                  <w:marTop w:val="0"/>
                                  <w:marBottom w:val="0"/>
                                  <w:divBdr>
                                    <w:top w:val="none" w:sz="0" w:space="0" w:color="auto"/>
                                    <w:left w:val="none" w:sz="0" w:space="0" w:color="auto"/>
                                    <w:bottom w:val="none" w:sz="0" w:space="0" w:color="auto"/>
                                    <w:right w:val="none" w:sz="0" w:space="0" w:color="auto"/>
                                  </w:divBdr>
                                  <w:divsChild>
                                    <w:div w:id="1122576129">
                                      <w:marLeft w:val="0"/>
                                      <w:marRight w:val="0"/>
                                      <w:marTop w:val="0"/>
                                      <w:marBottom w:val="0"/>
                                      <w:divBdr>
                                        <w:top w:val="none" w:sz="0" w:space="0" w:color="auto"/>
                                        <w:left w:val="none" w:sz="0" w:space="0" w:color="auto"/>
                                        <w:bottom w:val="none" w:sz="0" w:space="0" w:color="auto"/>
                                        <w:right w:val="none" w:sz="0" w:space="0" w:color="auto"/>
                                      </w:divBdr>
                                      <w:divsChild>
                                        <w:div w:id="89282331">
                                          <w:marLeft w:val="0"/>
                                          <w:marRight w:val="0"/>
                                          <w:marTop w:val="0"/>
                                          <w:marBottom w:val="0"/>
                                          <w:divBdr>
                                            <w:top w:val="none" w:sz="0" w:space="0" w:color="auto"/>
                                            <w:left w:val="none" w:sz="0" w:space="0" w:color="auto"/>
                                            <w:bottom w:val="none" w:sz="0" w:space="0" w:color="auto"/>
                                            <w:right w:val="none" w:sz="0" w:space="0" w:color="auto"/>
                                          </w:divBdr>
                                          <w:divsChild>
                                            <w:div w:id="226190116">
                                              <w:marLeft w:val="0"/>
                                              <w:marRight w:val="0"/>
                                              <w:marTop w:val="0"/>
                                              <w:marBottom w:val="0"/>
                                              <w:divBdr>
                                                <w:top w:val="none" w:sz="0" w:space="0" w:color="auto"/>
                                                <w:left w:val="none" w:sz="0" w:space="0" w:color="auto"/>
                                                <w:bottom w:val="none" w:sz="0" w:space="0" w:color="auto"/>
                                                <w:right w:val="none" w:sz="0" w:space="0" w:color="auto"/>
                                              </w:divBdr>
                                              <w:divsChild>
                                                <w:div w:id="639572791">
                                                  <w:marLeft w:val="0"/>
                                                  <w:marRight w:val="0"/>
                                                  <w:marTop w:val="0"/>
                                                  <w:marBottom w:val="0"/>
                                                  <w:divBdr>
                                                    <w:top w:val="none" w:sz="0" w:space="0" w:color="auto"/>
                                                    <w:left w:val="none" w:sz="0" w:space="0" w:color="auto"/>
                                                    <w:bottom w:val="none" w:sz="0" w:space="0" w:color="auto"/>
                                                    <w:right w:val="none" w:sz="0" w:space="0" w:color="auto"/>
                                                  </w:divBdr>
                                                  <w:divsChild>
                                                    <w:div w:id="1706438990">
                                                      <w:marLeft w:val="0"/>
                                                      <w:marRight w:val="0"/>
                                                      <w:marTop w:val="0"/>
                                                      <w:marBottom w:val="0"/>
                                                      <w:divBdr>
                                                        <w:top w:val="none" w:sz="0" w:space="0" w:color="auto"/>
                                                        <w:left w:val="none" w:sz="0" w:space="0" w:color="auto"/>
                                                        <w:bottom w:val="none" w:sz="0" w:space="0" w:color="auto"/>
                                                        <w:right w:val="none" w:sz="0" w:space="0" w:color="auto"/>
                                                      </w:divBdr>
                                                      <w:divsChild>
                                                        <w:div w:id="246114574">
                                                          <w:marLeft w:val="0"/>
                                                          <w:marRight w:val="0"/>
                                                          <w:marTop w:val="0"/>
                                                          <w:marBottom w:val="0"/>
                                                          <w:divBdr>
                                                            <w:top w:val="none" w:sz="0" w:space="0" w:color="auto"/>
                                                            <w:left w:val="none" w:sz="0" w:space="0" w:color="auto"/>
                                                            <w:bottom w:val="none" w:sz="0" w:space="0" w:color="auto"/>
                                                            <w:right w:val="none" w:sz="0" w:space="0" w:color="auto"/>
                                                          </w:divBdr>
                                                          <w:divsChild>
                                                            <w:div w:id="15615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458989">
                                          <w:marLeft w:val="0"/>
                                          <w:marRight w:val="0"/>
                                          <w:marTop w:val="0"/>
                                          <w:marBottom w:val="0"/>
                                          <w:divBdr>
                                            <w:top w:val="none" w:sz="0" w:space="0" w:color="auto"/>
                                            <w:left w:val="none" w:sz="0" w:space="0" w:color="auto"/>
                                            <w:bottom w:val="none" w:sz="0" w:space="0" w:color="auto"/>
                                            <w:right w:val="none" w:sz="0" w:space="0" w:color="auto"/>
                                          </w:divBdr>
                                          <w:divsChild>
                                            <w:div w:id="1072889911">
                                              <w:marLeft w:val="0"/>
                                              <w:marRight w:val="0"/>
                                              <w:marTop w:val="0"/>
                                              <w:marBottom w:val="0"/>
                                              <w:divBdr>
                                                <w:top w:val="none" w:sz="0" w:space="0" w:color="auto"/>
                                                <w:left w:val="none" w:sz="0" w:space="0" w:color="auto"/>
                                                <w:bottom w:val="none" w:sz="0" w:space="0" w:color="auto"/>
                                                <w:right w:val="none" w:sz="0" w:space="0" w:color="auto"/>
                                              </w:divBdr>
                                            </w:div>
                                          </w:divsChild>
                                        </w:div>
                                        <w:div w:id="748380821">
                                          <w:marLeft w:val="0"/>
                                          <w:marRight w:val="0"/>
                                          <w:marTop w:val="0"/>
                                          <w:marBottom w:val="0"/>
                                          <w:divBdr>
                                            <w:top w:val="none" w:sz="0" w:space="0" w:color="auto"/>
                                            <w:left w:val="none" w:sz="0" w:space="0" w:color="auto"/>
                                            <w:bottom w:val="none" w:sz="0" w:space="0" w:color="auto"/>
                                            <w:right w:val="none" w:sz="0" w:space="0" w:color="auto"/>
                                          </w:divBdr>
                                          <w:divsChild>
                                            <w:div w:id="2061128280">
                                              <w:marLeft w:val="0"/>
                                              <w:marRight w:val="0"/>
                                              <w:marTop w:val="0"/>
                                              <w:marBottom w:val="0"/>
                                              <w:divBdr>
                                                <w:top w:val="none" w:sz="0" w:space="0" w:color="auto"/>
                                                <w:left w:val="none" w:sz="0" w:space="0" w:color="auto"/>
                                                <w:bottom w:val="none" w:sz="0" w:space="0" w:color="auto"/>
                                                <w:right w:val="none" w:sz="0" w:space="0" w:color="auto"/>
                                              </w:divBdr>
                                            </w:div>
                                          </w:divsChild>
                                        </w:div>
                                        <w:div w:id="791484925">
                                          <w:marLeft w:val="0"/>
                                          <w:marRight w:val="0"/>
                                          <w:marTop w:val="0"/>
                                          <w:marBottom w:val="0"/>
                                          <w:divBdr>
                                            <w:top w:val="none" w:sz="0" w:space="0" w:color="auto"/>
                                            <w:left w:val="none" w:sz="0" w:space="0" w:color="auto"/>
                                            <w:bottom w:val="none" w:sz="0" w:space="0" w:color="auto"/>
                                            <w:right w:val="none" w:sz="0" w:space="0" w:color="auto"/>
                                          </w:divBdr>
                                          <w:divsChild>
                                            <w:div w:id="1818768022">
                                              <w:marLeft w:val="0"/>
                                              <w:marRight w:val="0"/>
                                              <w:marTop w:val="0"/>
                                              <w:marBottom w:val="0"/>
                                              <w:divBdr>
                                                <w:top w:val="none" w:sz="0" w:space="0" w:color="auto"/>
                                                <w:left w:val="none" w:sz="0" w:space="0" w:color="auto"/>
                                                <w:bottom w:val="none" w:sz="0" w:space="0" w:color="auto"/>
                                                <w:right w:val="none" w:sz="0" w:space="0" w:color="auto"/>
                                              </w:divBdr>
                                              <w:divsChild>
                                                <w:div w:id="113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6186">
                                          <w:marLeft w:val="0"/>
                                          <w:marRight w:val="0"/>
                                          <w:marTop w:val="0"/>
                                          <w:marBottom w:val="0"/>
                                          <w:divBdr>
                                            <w:top w:val="none" w:sz="0" w:space="0" w:color="auto"/>
                                            <w:left w:val="none" w:sz="0" w:space="0" w:color="auto"/>
                                            <w:bottom w:val="none" w:sz="0" w:space="0" w:color="auto"/>
                                            <w:right w:val="none" w:sz="0" w:space="0" w:color="auto"/>
                                          </w:divBdr>
                                          <w:divsChild>
                                            <w:div w:id="1286691912">
                                              <w:marLeft w:val="0"/>
                                              <w:marRight w:val="0"/>
                                              <w:marTop w:val="0"/>
                                              <w:marBottom w:val="0"/>
                                              <w:divBdr>
                                                <w:top w:val="none" w:sz="0" w:space="0" w:color="auto"/>
                                                <w:left w:val="none" w:sz="0" w:space="0" w:color="auto"/>
                                                <w:bottom w:val="none" w:sz="0" w:space="0" w:color="auto"/>
                                                <w:right w:val="none" w:sz="0" w:space="0" w:color="auto"/>
                                              </w:divBdr>
                                              <w:divsChild>
                                                <w:div w:id="2631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037">
                                          <w:marLeft w:val="0"/>
                                          <w:marRight w:val="0"/>
                                          <w:marTop w:val="0"/>
                                          <w:marBottom w:val="0"/>
                                          <w:divBdr>
                                            <w:top w:val="none" w:sz="0" w:space="0" w:color="auto"/>
                                            <w:left w:val="none" w:sz="0" w:space="0" w:color="auto"/>
                                            <w:bottom w:val="none" w:sz="0" w:space="0" w:color="auto"/>
                                            <w:right w:val="none" w:sz="0" w:space="0" w:color="auto"/>
                                          </w:divBdr>
                                          <w:divsChild>
                                            <w:div w:id="20426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1663">
                                  <w:marLeft w:val="0"/>
                                  <w:marRight w:val="0"/>
                                  <w:marTop w:val="0"/>
                                  <w:marBottom w:val="0"/>
                                  <w:divBdr>
                                    <w:top w:val="none" w:sz="0" w:space="0" w:color="auto"/>
                                    <w:left w:val="none" w:sz="0" w:space="0" w:color="auto"/>
                                    <w:bottom w:val="none" w:sz="0" w:space="0" w:color="auto"/>
                                    <w:right w:val="none" w:sz="0" w:space="0" w:color="auto"/>
                                  </w:divBdr>
                                  <w:divsChild>
                                    <w:div w:id="1722635309">
                                      <w:marLeft w:val="0"/>
                                      <w:marRight w:val="0"/>
                                      <w:marTop w:val="0"/>
                                      <w:marBottom w:val="0"/>
                                      <w:divBdr>
                                        <w:top w:val="none" w:sz="0" w:space="0" w:color="auto"/>
                                        <w:left w:val="none" w:sz="0" w:space="0" w:color="auto"/>
                                        <w:bottom w:val="none" w:sz="0" w:space="0" w:color="auto"/>
                                        <w:right w:val="none" w:sz="0" w:space="0" w:color="auto"/>
                                      </w:divBdr>
                                      <w:divsChild>
                                        <w:div w:id="2030637720">
                                          <w:marLeft w:val="0"/>
                                          <w:marRight w:val="0"/>
                                          <w:marTop w:val="0"/>
                                          <w:marBottom w:val="0"/>
                                          <w:divBdr>
                                            <w:top w:val="none" w:sz="0" w:space="0" w:color="auto"/>
                                            <w:left w:val="none" w:sz="0" w:space="0" w:color="auto"/>
                                            <w:bottom w:val="none" w:sz="0" w:space="0" w:color="auto"/>
                                            <w:right w:val="none" w:sz="0" w:space="0" w:color="auto"/>
                                          </w:divBdr>
                                          <w:divsChild>
                                            <w:div w:id="402607149">
                                              <w:marLeft w:val="0"/>
                                              <w:marRight w:val="0"/>
                                              <w:marTop w:val="0"/>
                                              <w:marBottom w:val="0"/>
                                              <w:divBdr>
                                                <w:top w:val="none" w:sz="0" w:space="0" w:color="auto"/>
                                                <w:left w:val="none" w:sz="0" w:space="0" w:color="auto"/>
                                                <w:bottom w:val="none" w:sz="0" w:space="0" w:color="auto"/>
                                                <w:right w:val="none" w:sz="0" w:space="0" w:color="auto"/>
                                              </w:divBdr>
                                              <w:divsChild>
                                                <w:div w:id="587271470">
                                                  <w:marLeft w:val="0"/>
                                                  <w:marRight w:val="0"/>
                                                  <w:marTop w:val="0"/>
                                                  <w:marBottom w:val="0"/>
                                                  <w:divBdr>
                                                    <w:top w:val="none" w:sz="0" w:space="0" w:color="auto"/>
                                                    <w:left w:val="none" w:sz="0" w:space="0" w:color="auto"/>
                                                    <w:bottom w:val="none" w:sz="0" w:space="0" w:color="auto"/>
                                                    <w:right w:val="none" w:sz="0" w:space="0" w:color="auto"/>
                                                  </w:divBdr>
                                                  <w:divsChild>
                                                    <w:div w:id="1796748529">
                                                      <w:marLeft w:val="0"/>
                                                      <w:marRight w:val="0"/>
                                                      <w:marTop w:val="0"/>
                                                      <w:marBottom w:val="0"/>
                                                      <w:divBdr>
                                                        <w:top w:val="none" w:sz="0" w:space="0" w:color="auto"/>
                                                        <w:left w:val="none" w:sz="0" w:space="0" w:color="auto"/>
                                                        <w:bottom w:val="none" w:sz="0" w:space="0" w:color="auto"/>
                                                        <w:right w:val="none" w:sz="0" w:space="0" w:color="auto"/>
                                                      </w:divBdr>
                                                    </w:div>
                                                    <w:div w:id="513148360">
                                                      <w:marLeft w:val="0"/>
                                                      <w:marRight w:val="0"/>
                                                      <w:marTop w:val="0"/>
                                                      <w:marBottom w:val="0"/>
                                                      <w:divBdr>
                                                        <w:top w:val="none" w:sz="0" w:space="0" w:color="auto"/>
                                                        <w:left w:val="none" w:sz="0" w:space="0" w:color="auto"/>
                                                        <w:bottom w:val="none" w:sz="0" w:space="0" w:color="auto"/>
                                                        <w:right w:val="none" w:sz="0" w:space="0" w:color="auto"/>
                                                      </w:divBdr>
                                                    </w:div>
                                                    <w:div w:id="170025915">
                                                      <w:marLeft w:val="0"/>
                                                      <w:marRight w:val="0"/>
                                                      <w:marTop w:val="0"/>
                                                      <w:marBottom w:val="0"/>
                                                      <w:divBdr>
                                                        <w:top w:val="none" w:sz="0" w:space="0" w:color="auto"/>
                                                        <w:left w:val="none" w:sz="0" w:space="0" w:color="auto"/>
                                                        <w:bottom w:val="none" w:sz="0" w:space="0" w:color="auto"/>
                                                        <w:right w:val="none" w:sz="0" w:space="0" w:color="auto"/>
                                                      </w:divBdr>
                                                      <w:divsChild>
                                                        <w:div w:id="1429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906973">
                          <w:marLeft w:val="0"/>
                          <w:marRight w:val="0"/>
                          <w:marTop w:val="0"/>
                          <w:marBottom w:val="0"/>
                          <w:divBdr>
                            <w:top w:val="none" w:sz="0" w:space="0" w:color="auto"/>
                            <w:left w:val="none" w:sz="0" w:space="0" w:color="auto"/>
                            <w:bottom w:val="none" w:sz="0" w:space="0" w:color="auto"/>
                            <w:right w:val="none" w:sz="0" w:space="0" w:color="auto"/>
                          </w:divBdr>
                          <w:divsChild>
                            <w:div w:id="2090617115">
                              <w:marLeft w:val="0"/>
                              <w:marRight w:val="0"/>
                              <w:marTop w:val="0"/>
                              <w:marBottom w:val="0"/>
                              <w:divBdr>
                                <w:top w:val="none" w:sz="0" w:space="0" w:color="auto"/>
                                <w:left w:val="none" w:sz="0" w:space="0" w:color="auto"/>
                                <w:bottom w:val="none" w:sz="0" w:space="0" w:color="auto"/>
                                <w:right w:val="none" w:sz="0" w:space="0" w:color="auto"/>
                              </w:divBdr>
                              <w:divsChild>
                                <w:div w:id="1148130629">
                                  <w:marLeft w:val="0"/>
                                  <w:marRight w:val="0"/>
                                  <w:marTop w:val="0"/>
                                  <w:marBottom w:val="0"/>
                                  <w:divBdr>
                                    <w:top w:val="none" w:sz="0" w:space="0" w:color="auto"/>
                                    <w:left w:val="none" w:sz="0" w:space="0" w:color="auto"/>
                                    <w:bottom w:val="none" w:sz="0" w:space="0" w:color="auto"/>
                                    <w:right w:val="none" w:sz="0" w:space="0" w:color="auto"/>
                                  </w:divBdr>
                                  <w:divsChild>
                                    <w:div w:id="16530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9093">
                          <w:marLeft w:val="0"/>
                          <w:marRight w:val="0"/>
                          <w:marTop w:val="0"/>
                          <w:marBottom w:val="0"/>
                          <w:divBdr>
                            <w:top w:val="none" w:sz="0" w:space="0" w:color="auto"/>
                            <w:left w:val="none" w:sz="0" w:space="0" w:color="auto"/>
                            <w:bottom w:val="none" w:sz="0" w:space="0" w:color="auto"/>
                            <w:right w:val="none" w:sz="0" w:space="0" w:color="auto"/>
                          </w:divBdr>
                        </w:div>
                      </w:divsChild>
                    </w:div>
                    <w:div w:id="1917014621">
                      <w:marLeft w:val="0"/>
                      <w:marRight w:val="0"/>
                      <w:marTop w:val="0"/>
                      <w:marBottom w:val="0"/>
                      <w:divBdr>
                        <w:top w:val="none" w:sz="0" w:space="0" w:color="auto"/>
                        <w:left w:val="none" w:sz="0" w:space="0" w:color="auto"/>
                        <w:bottom w:val="none" w:sz="0" w:space="0" w:color="auto"/>
                        <w:right w:val="none" w:sz="0" w:space="0" w:color="auto"/>
                      </w:divBdr>
                      <w:divsChild>
                        <w:div w:id="332949514">
                          <w:marLeft w:val="0"/>
                          <w:marRight w:val="0"/>
                          <w:marTop w:val="0"/>
                          <w:marBottom w:val="0"/>
                          <w:divBdr>
                            <w:top w:val="none" w:sz="0" w:space="0" w:color="auto"/>
                            <w:left w:val="none" w:sz="0" w:space="0" w:color="auto"/>
                            <w:bottom w:val="none" w:sz="0" w:space="0" w:color="auto"/>
                            <w:right w:val="none" w:sz="0" w:space="0" w:color="auto"/>
                          </w:divBdr>
                          <w:divsChild>
                            <w:div w:id="1696536493">
                              <w:marLeft w:val="0"/>
                              <w:marRight w:val="0"/>
                              <w:marTop w:val="0"/>
                              <w:marBottom w:val="0"/>
                              <w:divBdr>
                                <w:top w:val="none" w:sz="0" w:space="0" w:color="auto"/>
                                <w:left w:val="none" w:sz="0" w:space="0" w:color="auto"/>
                                <w:bottom w:val="none" w:sz="0" w:space="0" w:color="auto"/>
                                <w:right w:val="none" w:sz="0" w:space="0" w:color="auto"/>
                              </w:divBdr>
                            </w:div>
                            <w:div w:id="496115318">
                              <w:marLeft w:val="0"/>
                              <w:marRight w:val="0"/>
                              <w:marTop w:val="0"/>
                              <w:marBottom w:val="0"/>
                              <w:divBdr>
                                <w:top w:val="none" w:sz="0" w:space="0" w:color="auto"/>
                                <w:left w:val="none" w:sz="0" w:space="0" w:color="auto"/>
                                <w:bottom w:val="none" w:sz="0" w:space="0" w:color="auto"/>
                                <w:right w:val="none" w:sz="0" w:space="0" w:color="auto"/>
                              </w:divBdr>
                            </w:div>
                            <w:div w:id="1774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6023">
                      <w:marLeft w:val="0"/>
                      <w:marRight w:val="0"/>
                      <w:marTop w:val="0"/>
                      <w:marBottom w:val="0"/>
                      <w:divBdr>
                        <w:top w:val="none" w:sz="0" w:space="0" w:color="auto"/>
                        <w:left w:val="none" w:sz="0" w:space="0" w:color="auto"/>
                        <w:bottom w:val="none" w:sz="0" w:space="0" w:color="auto"/>
                        <w:right w:val="none" w:sz="0" w:space="0" w:color="auto"/>
                      </w:divBdr>
                      <w:divsChild>
                        <w:div w:id="426579602">
                          <w:marLeft w:val="0"/>
                          <w:marRight w:val="0"/>
                          <w:marTop w:val="0"/>
                          <w:marBottom w:val="0"/>
                          <w:divBdr>
                            <w:top w:val="none" w:sz="0" w:space="0" w:color="auto"/>
                            <w:left w:val="none" w:sz="0" w:space="0" w:color="auto"/>
                            <w:bottom w:val="none" w:sz="0" w:space="0" w:color="auto"/>
                            <w:right w:val="none" w:sz="0" w:space="0" w:color="auto"/>
                          </w:divBdr>
                          <w:divsChild>
                            <w:div w:id="1314138073">
                              <w:marLeft w:val="0"/>
                              <w:marRight w:val="0"/>
                              <w:marTop w:val="0"/>
                              <w:marBottom w:val="0"/>
                              <w:divBdr>
                                <w:top w:val="none" w:sz="0" w:space="0" w:color="auto"/>
                                <w:left w:val="none" w:sz="0" w:space="0" w:color="auto"/>
                                <w:bottom w:val="none" w:sz="0" w:space="0" w:color="auto"/>
                                <w:right w:val="none" w:sz="0" w:space="0" w:color="auto"/>
                              </w:divBdr>
                            </w:div>
                            <w:div w:id="1043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sChild>
        <w:div w:id="1516264842">
          <w:marLeft w:val="0"/>
          <w:marRight w:val="0"/>
          <w:marTop w:val="0"/>
          <w:marBottom w:val="0"/>
          <w:divBdr>
            <w:top w:val="none" w:sz="0" w:space="0" w:color="auto"/>
            <w:left w:val="none" w:sz="0" w:space="0" w:color="auto"/>
            <w:bottom w:val="none" w:sz="0" w:space="0" w:color="auto"/>
            <w:right w:val="none" w:sz="0" w:space="0" w:color="auto"/>
          </w:divBdr>
          <w:divsChild>
            <w:div w:id="7996851">
              <w:marLeft w:val="0"/>
              <w:marRight w:val="0"/>
              <w:marTop w:val="0"/>
              <w:marBottom w:val="0"/>
              <w:divBdr>
                <w:top w:val="none" w:sz="0" w:space="0" w:color="auto"/>
                <w:left w:val="none" w:sz="0" w:space="0" w:color="auto"/>
                <w:bottom w:val="none" w:sz="0" w:space="0" w:color="auto"/>
                <w:right w:val="none" w:sz="0" w:space="0" w:color="auto"/>
              </w:divBdr>
            </w:div>
            <w:div w:id="601570598">
              <w:marLeft w:val="0"/>
              <w:marRight w:val="0"/>
              <w:marTop w:val="0"/>
              <w:marBottom w:val="0"/>
              <w:divBdr>
                <w:top w:val="none" w:sz="0" w:space="0" w:color="auto"/>
                <w:left w:val="none" w:sz="0" w:space="0" w:color="auto"/>
                <w:bottom w:val="none" w:sz="0" w:space="0" w:color="auto"/>
                <w:right w:val="none" w:sz="0" w:space="0" w:color="auto"/>
              </w:divBdr>
            </w:div>
            <w:div w:id="1957986299">
              <w:marLeft w:val="0"/>
              <w:marRight w:val="0"/>
              <w:marTop w:val="0"/>
              <w:marBottom w:val="0"/>
              <w:divBdr>
                <w:top w:val="none" w:sz="0" w:space="0" w:color="auto"/>
                <w:left w:val="none" w:sz="0" w:space="0" w:color="auto"/>
                <w:bottom w:val="none" w:sz="0" w:space="0" w:color="auto"/>
                <w:right w:val="none" w:sz="0" w:space="0" w:color="auto"/>
              </w:divBdr>
            </w:div>
            <w:div w:id="1611426219">
              <w:marLeft w:val="0"/>
              <w:marRight w:val="0"/>
              <w:marTop w:val="0"/>
              <w:marBottom w:val="0"/>
              <w:divBdr>
                <w:top w:val="none" w:sz="0" w:space="0" w:color="auto"/>
                <w:left w:val="none" w:sz="0" w:space="0" w:color="auto"/>
                <w:bottom w:val="none" w:sz="0" w:space="0" w:color="auto"/>
                <w:right w:val="none" w:sz="0" w:space="0" w:color="auto"/>
              </w:divBdr>
            </w:div>
            <w:div w:id="1707175220">
              <w:marLeft w:val="0"/>
              <w:marRight w:val="0"/>
              <w:marTop w:val="0"/>
              <w:marBottom w:val="0"/>
              <w:divBdr>
                <w:top w:val="none" w:sz="0" w:space="0" w:color="auto"/>
                <w:left w:val="none" w:sz="0" w:space="0" w:color="auto"/>
                <w:bottom w:val="none" w:sz="0" w:space="0" w:color="auto"/>
                <w:right w:val="none" w:sz="0" w:space="0" w:color="auto"/>
              </w:divBdr>
            </w:div>
            <w:div w:id="242380977">
              <w:marLeft w:val="0"/>
              <w:marRight w:val="0"/>
              <w:marTop w:val="0"/>
              <w:marBottom w:val="0"/>
              <w:divBdr>
                <w:top w:val="none" w:sz="0" w:space="0" w:color="auto"/>
                <w:left w:val="none" w:sz="0" w:space="0" w:color="auto"/>
                <w:bottom w:val="none" w:sz="0" w:space="0" w:color="auto"/>
                <w:right w:val="none" w:sz="0" w:space="0" w:color="auto"/>
              </w:divBdr>
            </w:div>
            <w:div w:id="1759055877">
              <w:marLeft w:val="0"/>
              <w:marRight w:val="0"/>
              <w:marTop w:val="0"/>
              <w:marBottom w:val="0"/>
              <w:divBdr>
                <w:top w:val="none" w:sz="0" w:space="0" w:color="auto"/>
                <w:left w:val="none" w:sz="0" w:space="0" w:color="auto"/>
                <w:bottom w:val="none" w:sz="0" w:space="0" w:color="auto"/>
                <w:right w:val="none" w:sz="0" w:space="0" w:color="auto"/>
              </w:divBdr>
            </w:div>
            <w:div w:id="245463751">
              <w:marLeft w:val="0"/>
              <w:marRight w:val="0"/>
              <w:marTop w:val="0"/>
              <w:marBottom w:val="0"/>
              <w:divBdr>
                <w:top w:val="none" w:sz="0" w:space="0" w:color="auto"/>
                <w:left w:val="none" w:sz="0" w:space="0" w:color="auto"/>
                <w:bottom w:val="none" w:sz="0" w:space="0" w:color="auto"/>
                <w:right w:val="none" w:sz="0" w:space="0" w:color="auto"/>
              </w:divBdr>
              <w:divsChild>
                <w:div w:id="764766790">
                  <w:marLeft w:val="0"/>
                  <w:marRight w:val="0"/>
                  <w:marTop w:val="0"/>
                  <w:marBottom w:val="0"/>
                  <w:divBdr>
                    <w:top w:val="none" w:sz="0" w:space="0" w:color="auto"/>
                    <w:left w:val="none" w:sz="0" w:space="0" w:color="auto"/>
                    <w:bottom w:val="none" w:sz="0" w:space="0" w:color="auto"/>
                    <w:right w:val="none" w:sz="0" w:space="0" w:color="auto"/>
                  </w:divBdr>
                </w:div>
                <w:div w:id="532574102">
                  <w:marLeft w:val="0"/>
                  <w:marRight w:val="0"/>
                  <w:marTop w:val="0"/>
                  <w:marBottom w:val="0"/>
                  <w:divBdr>
                    <w:top w:val="none" w:sz="0" w:space="0" w:color="auto"/>
                    <w:left w:val="none" w:sz="0" w:space="0" w:color="auto"/>
                    <w:bottom w:val="none" w:sz="0" w:space="0" w:color="auto"/>
                    <w:right w:val="none" w:sz="0" w:space="0" w:color="auto"/>
                  </w:divBdr>
                </w:div>
                <w:div w:id="1734160668">
                  <w:marLeft w:val="0"/>
                  <w:marRight w:val="0"/>
                  <w:marTop w:val="0"/>
                  <w:marBottom w:val="0"/>
                  <w:divBdr>
                    <w:top w:val="none" w:sz="0" w:space="0" w:color="auto"/>
                    <w:left w:val="none" w:sz="0" w:space="0" w:color="auto"/>
                    <w:bottom w:val="none" w:sz="0" w:space="0" w:color="auto"/>
                    <w:right w:val="none" w:sz="0" w:space="0" w:color="auto"/>
                  </w:divBdr>
                </w:div>
                <w:div w:id="647322628">
                  <w:marLeft w:val="0"/>
                  <w:marRight w:val="0"/>
                  <w:marTop w:val="0"/>
                  <w:marBottom w:val="0"/>
                  <w:divBdr>
                    <w:top w:val="none" w:sz="0" w:space="0" w:color="auto"/>
                    <w:left w:val="none" w:sz="0" w:space="0" w:color="auto"/>
                    <w:bottom w:val="none" w:sz="0" w:space="0" w:color="auto"/>
                    <w:right w:val="none" w:sz="0" w:space="0" w:color="auto"/>
                  </w:divBdr>
                </w:div>
                <w:div w:id="417483764">
                  <w:marLeft w:val="0"/>
                  <w:marRight w:val="0"/>
                  <w:marTop w:val="0"/>
                  <w:marBottom w:val="0"/>
                  <w:divBdr>
                    <w:top w:val="none" w:sz="0" w:space="0" w:color="auto"/>
                    <w:left w:val="none" w:sz="0" w:space="0" w:color="auto"/>
                    <w:bottom w:val="none" w:sz="0" w:space="0" w:color="auto"/>
                    <w:right w:val="none" w:sz="0" w:space="0" w:color="auto"/>
                  </w:divBdr>
                </w:div>
                <w:div w:id="1917938251">
                  <w:marLeft w:val="0"/>
                  <w:marRight w:val="0"/>
                  <w:marTop w:val="0"/>
                  <w:marBottom w:val="0"/>
                  <w:divBdr>
                    <w:top w:val="none" w:sz="0" w:space="0" w:color="auto"/>
                    <w:left w:val="none" w:sz="0" w:space="0" w:color="auto"/>
                    <w:bottom w:val="none" w:sz="0" w:space="0" w:color="auto"/>
                    <w:right w:val="none" w:sz="0" w:space="0" w:color="auto"/>
                  </w:divBdr>
                </w:div>
                <w:div w:id="1922791402">
                  <w:marLeft w:val="0"/>
                  <w:marRight w:val="0"/>
                  <w:marTop w:val="0"/>
                  <w:marBottom w:val="0"/>
                  <w:divBdr>
                    <w:top w:val="none" w:sz="0" w:space="0" w:color="auto"/>
                    <w:left w:val="none" w:sz="0" w:space="0" w:color="auto"/>
                    <w:bottom w:val="none" w:sz="0" w:space="0" w:color="auto"/>
                    <w:right w:val="none" w:sz="0" w:space="0" w:color="auto"/>
                  </w:divBdr>
                </w:div>
                <w:div w:id="1696537620">
                  <w:marLeft w:val="0"/>
                  <w:marRight w:val="0"/>
                  <w:marTop w:val="0"/>
                  <w:marBottom w:val="0"/>
                  <w:divBdr>
                    <w:top w:val="none" w:sz="0" w:space="0" w:color="auto"/>
                    <w:left w:val="none" w:sz="0" w:space="0" w:color="auto"/>
                    <w:bottom w:val="none" w:sz="0" w:space="0" w:color="auto"/>
                    <w:right w:val="none" w:sz="0" w:space="0" w:color="auto"/>
                  </w:divBdr>
                </w:div>
                <w:div w:id="718165240">
                  <w:marLeft w:val="0"/>
                  <w:marRight w:val="0"/>
                  <w:marTop w:val="0"/>
                  <w:marBottom w:val="0"/>
                  <w:divBdr>
                    <w:top w:val="none" w:sz="0" w:space="0" w:color="auto"/>
                    <w:left w:val="none" w:sz="0" w:space="0" w:color="auto"/>
                    <w:bottom w:val="none" w:sz="0" w:space="0" w:color="auto"/>
                    <w:right w:val="none" w:sz="0" w:space="0" w:color="auto"/>
                  </w:divBdr>
                </w:div>
                <w:div w:id="1416589542">
                  <w:marLeft w:val="0"/>
                  <w:marRight w:val="0"/>
                  <w:marTop w:val="0"/>
                  <w:marBottom w:val="0"/>
                  <w:divBdr>
                    <w:top w:val="none" w:sz="0" w:space="0" w:color="auto"/>
                    <w:left w:val="none" w:sz="0" w:space="0" w:color="auto"/>
                    <w:bottom w:val="none" w:sz="0" w:space="0" w:color="auto"/>
                    <w:right w:val="none" w:sz="0" w:space="0" w:color="auto"/>
                  </w:divBdr>
                </w:div>
                <w:div w:id="1582835442">
                  <w:marLeft w:val="0"/>
                  <w:marRight w:val="0"/>
                  <w:marTop w:val="0"/>
                  <w:marBottom w:val="0"/>
                  <w:divBdr>
                    <w:top w:val="none" w:sz="0" w:space="0" w:color="auto"/>
                    <w:left w:val="none" w:sz="0" w:space="0" w:color="auto"/>
                    <w:bottom w:val="none" w:sz="0" w:space="0" w:color="auto"/>
                    <w:right w:val="none" w:sz="0" w:space="0" w:color="auto"/>
                  </w:divBdr>
                </w:div>
                <w:div w:id="766929083">
                  <w:marLeft w:val="0"/>
                  <w:marRight w:val="0"/>
                  <w:marTop w:val="0"/>
                  <w:marBottom w:val="0"/>
                  <w:divBdr>
                    <w:top w:val="none" w:sz="0" w:space="0" w:color="auto"/>
                    <w:left w:val="none" w:sz="0" w:space="0" w:color="auto"/>
                    <w:bottom w:val="none" w:sz="0" w:space="0" w:color="auto"/>
                    <w:right w:val="none" w:sz="0" w:space="0" w:color="auto"/>
                  </w:divBdr>
                </w:div>
                <w:div w:id="2068799736">
                  <w:marLeft w:val="0"/>
                  <w:marRight w:val="0"/>
                  <w:marTop w:val="0"/>
                  <w:marBottom w:val="0"/>
                  <w:divBdr>
                    <w:top w:val="none" w:sz="0" w:space="0" w:color="auto"/>
                    <w:left w:val="none" w:sz="0" w:space="0" w:color="auto"/>
                    <w:bottom w:val="none" w:sz="0" w:space="0" w:color="auto"/>
                    <w:right w:val="none" w:sz="0" w:space="0" w:color="auto"/>
                  </w:divBdr>
                </w:div>
                <w:div w:id="915672029">
                  <w:marLeft w:val="0"/>
                  <w:marRight w:val="0"/>
                  <w:marTop w:val="0"/>
                  <w:marBottom w:val="0"/>
                  <w:divBdr>
                    <w:top w:val="none" w:sz="0" w:space="0" w:color="auto"/>
                    <w:left w:val="none" w:sz="0" w:space="0" w:color="auto"/>
                    <w:bottom w:val="none" w:sz="0" w:space="0" w:color="auto"/>
                    <w:right w:val="none" w:sz="0" w:space="0" w:color="auto"/>
                  </w:divBdr>
                </w:div>
                <w:div w:id="835076547">
                  <w:marLeft w:val="0"/>
                  <w:marRight w:val="0"/>
                  <w:marTop w:val="0"/>
                  <w:marBottom w:val="0"/>
                  <w:divBdr>
                    <w:top w:val="none" w:sz="0" w:space="0" w:color="auto"/>
                    <w:left w:val="none" w:sz="0" w:space="0" w:color="auto"/>
                    <w:bottom w:val="none" w:sz="0" w:space="0" w:color="auto"/>
                    <w:right w:val="none" w:sz="0" w:space="0" w:color="auto"/>
                  </w:divBdr>
                </w:div>
                <w:div w:id="1878006175">
                  <w:marLeft w:val="0"/>
                  <w:marRight w:val="0"/>
                  <w:marTop w:val="0"/>
                  <w:marBottom w:val="0"/>
                  <w:divBdr>
                    <w:top w:val="none" w:sz="0" w:space="0" w:color="auto"/>
                    <w:left w:val="none" w:sz="0" w:space="0" w:color="auto"/>
                    <w:bottom w:val="none" w:sz="0" w:space="0" w:color="auto"/>
                    <w:right w:val="none" w:sz="0" w:space="0" w:color="auto"/>
                  </w:divBdr>
                </w:div>
                <w:div w:id="2146386264">
                  <w:marLeft w:val="0"/>
                  <w:marRight w:val="0"/>
                  <w:marTop w:val="0"/>
                  <w:marBottom w:val="0"/>
                  <w:divBdr>
                    <w:top w:val="none" w:sz="0" w:space="0" w:color="auto"/>
                    <w:left w:val="none" w:sz="0" w:space="0" w:color="auto"/>
                    <w:bottom w:val="none" w:sz="0" w:space="0" w:color="auto"/>
                    <w:right w:val="none" w:sz="0" w:space="0" w:color="auto"/>
                  </w:divBdr>
                </w:div>
                <w:div w:id="1909605458">
                  <w:marLeft w:val="0"/>
                  <w:marRight w:val="0"/>
                  <w:marTop w:val="0"/>
                  <w:marBottom w:val="0"/>
                  <w:divBdr>
                    <w:top w:val="none" w:sz="0" w:space="0" w:color="auto"/>
                    <w:left w:val="none" w:sz="0" w:space="0" w:color="auto"/>
                    <w:bottom w:val="none" w:sz="0" w:space="0" w:color="auto"/>
                    <w:right w:val="none" w:sz="0" w:space="0" w:color="auto"/>
                  </w:divBdr>
                </w:div>
                <w:div w:id="398598462">
                  <w:marLeft w:val="0"/>
                  <w:marRight w:val="0"/>
                  <w:marTop w:val="0"/>
                  <w:marBottom w:val="0"/>
                  <w:divBdr>
                    <w:top w:val="none" w:sz="0" w:space="0" w:color="auto"/>
                    <w:left w:val="none" w:sz="0" w:space="0" w:color="auto"/>
                    <w:bottom w:val="none" w:sz="0" w:space="0" w:color="auto"/>
                    <w:right w:val="none" w:sz="0" w:space="0" w:color="auto"/>
                  </w:divBdr>
                </w:div>
                <w:div w:id="1397363843">
                  <w:marLeft w:val="0"/>
                  <w:marRight w:val="0"/>
                  <w:marTop w:val="0"/>
                  <w:marBottom w:val="0"/>
                  <w:divBdr>
                    <w:top w:val="none" w:sz="0" w:space="0" w:color="auto"/>
                    <w:left w:val="none" w:sz="0" w:space="0" w:color="auto"/>
                    <w:bottom w:val="none" w:sz="0" w:space="0" w:color="auto"/>
                    <w:right w:val="none" w:sz="0" w:space="0" w:color="auto"/>
                  </w:divBdr>
                </w:div>
                <w:div w:id="1837762372">
                  <w:marLeft w:val="0"/>
                  <w:marRight w:val="0"/>
                  <w:marTop w:val="0"/>
                  <w:marBottom w:val="0"/>
                  <w:divBdr>
                    <w:top w:val="none" w:sz="0" w:space="0" w:color="auto"/>
                    <w:left w:val="none" w:sz="0" w:space="0" w:color="auto"/>
                    <w:bottom w:val="none" w:sz="0" w:space="0" w:color="auto"/>
                    <w:right w:val="none" w:sz="0" w:space="0" w:color="auto"/>
                  </w:divBdr>
                </w:div>
                <w:div w:id="1173371668">
                  <w:marLeft w:val="0"/>
                  <w:marRight w:val="0"/>
                  <w:marTop w:val="0"/>
                  <w:marBottom w:val="0"/>
                  <w:divBdr>
                    <w:top w:val="none" w:sz="0" w:space="0" w:color="auto"/>
                    <w:left w:val="none" w:sz="0" w:space="0" w:color="auto"/>
                    <w:bottom w:val="none" w:sz="0" w:space="0" w:color="auto"/>
                    <w:right w:val="none" w:sz="0" w:space="0" w:color="auto"/>
                  </w:divBdr>
                </w:div>
                <w:div w:id="124201858">
                  <w:marLeft w:val="0"/>
                  <w:marRight w:val="0"/>
                  <w:marTop w:val="0"/>
                  <w:marBottom w:val="0"/>
                  <w:divBdr>
                    <w:top w:val="none" w:sz="0" w:space="0" w:color="auto"/>
                    <w:left w:val="none" w:sz="0" w:space="0" w:color="auto"/>
                    <w:bottom w:val="none" w:sz="0" w:space="0" w:color="auto"/>
                    <w:right w:val="none" w:sz="0" w:space="0" w:color="auto"/>
                  </w:divBdr>
                </w:div>
                <w:div w:id="963998904">
                  <w:marLeft w:val="0"/>
                  <w:marRight w:val="0"/>
                  <w:marTop w:val="0"/>
                  <w:marBottom w:val="0"/>
                  <w:divBdr>
                    <w:top w:val="none" w:sz="0" w:space="0" w:color="auto"/>
                    <w:left w:val="none" w:sz="0" w:space="0" w:color="auto"/>
                    <w:bottom w:val="none" w:sz="0" w:space="0" w:color="auto"/>
                    <w:right w:val="none" w:sz="0" w:space="0" w:color="auto"/>
                  </w:divBdr>
                </w:div>
                <w:div w:id="1393698015">
                  <w:marLeft w:val="0"/>
                  <w:marRight w:val="0"/>
                  <w:marTop w:val="0"/>
                  <w:marBottom w:val="0"/>
                  <w:divBdr>
                    <w:top w:val="none" w:sz="0" w:space="0" w:color="auto"/>
                    <w:left w:val="none" w:sz="0" w:space="0" w:color="auto"/>
                    <w:bottom w:val="none" w:sz="0" w:space="0" w:color="auto"/>
                    <w:right w:val="none" w:sz="0" w:space="0" w:color="auto"/>
                  </w:divBdr>
                </w:div>
                <w:div w:id="544294856">
                  <w:marLeft w:val="0"/>
                  <w:marRight w:val="0"/>
                  <w:marTop w:val="0"/>
                  <w:marBottom w:val="0"/>
                  <w:divBdr>
                    <w:top w:val="none" w:sz="0" w:space="0" w:color="auto"/>
                    <w:left w:val="none" w:sz="0" w:space="0" w:color="auto"/>
                    <w:bottom w:val="none" w:sz="0" w:space="0" w:color="auto"/>
                    <w:right w:val="none" w:sz="0" w:space="0" w:color="auto"/>
                  </w:divBdr>
                </w:div>
                <w:div w:id="1654673098">
                  <w:marLeft w:val="0"/>
                  <w:marRight w:val="0"/>
                  <w:marTop w:val="0"/>
                  <w:marBottom w:val="0"/>
                  <w:divBdr>
                    <w:top w:val="none" w:sz="0" w:space="0" w:color="auto"/>
                    <w:left w:val="none" w:sz="0" w:space="0" w:color="auto"/>
                    <w:bottom w:val="none" w:sz="0" w:space="0" w:color="auto"/>
                    <w:right w:val="none" w:sz="0" w:space="0" w:color="auto"/>
                  </w:divBdr>
                </w:div>
                <w:div w:id="1004747301">
                  <w:marLeft w:val="0"/>
                  <w:marRight w:val="0"/>
                  <w:marTop w:val="0"/>
                  <w:marBottom w:val="0"/>
                  <w:divBdr>
                    <w:top w:val="none" w:sz="0" w:space="0" w:color="auto"/>
                    <w:left w:val="none" w:sz="0" w:space="0" w:color="auto"/>
                    <w:bottom w:val="none" w:sz="0" w:space="0" w:color="auto"/>
                    <w:right w:val="none" w:sz="0" w:space="0" w:color="auto"/>
                  </w:divBdr>
                </w:div>
                <w:div w:id="970595879">
                  <w:marLeft w:val="0"/>
                  <w:marRight w:val="0"/>
                  <w:marTop w:val="0"/>
                  <w:marBottom w:val="0"/>
                  <w:divBdr>
                    <w:top w:val="none" w:sz="0" w:space="0" w:color="auto"/>
                    <w:left w:val="none" w:sz="0" w:space="0" w:color="auto"/>
                    <w:bottom w:val="none" w:sz="0" w:space="0" w:color="auto"/>
                    <w:right w:val="none" w:sz="0" w:space="0" w:color="auto"/>
                  </w:divBdr>
                </w:div>
                <w:div w:id="1510363946">
                  <w:marLeft w:val="0"/>
                  <w:marRight w:val="0"/>
                  <w:marTop w:val="0"/>
                  <w:marBottom w:val="0"/>
                  <w:divBdr>
                    <w:top w:val="none" w:sz="0" w:space="0" w:color="auto"/>
                    <w:left w:val="none" w:sz="0" w:space="0" w:color="auto"/>
                    <w:bottom w:val="none" w:sz="0" w:space="0" w:color="auto"/>
                    <w:right w:val="none" w:sz="0" w:space="0" w:color="auto"/>
                  </w:divBdr>
                </w:div>
                <w:div w:id="220822805">
                  <w:marLeft w:val="0"/>
                  <w:marRight w:val="0"/>
                  <w:marTop w:val="0"/>
                  <w:marBottom w:val="0"/>
                  <w:divBdr>
                    <w:top w:val="none" w:sz="0" w:space="0" w:color="auto"/>
                    <w:left w:val="none" w:sz="0" w:space="0" w:color="auto"/>
                    <w:bottom w:val="none" w:sz="0" w:space="0" w:color="auto"/>
                    <w:right w:val="none" w:sz="0" w:space="0" w:color="auto"/>
                  </w:divBdr>
                </w:div>
                <w:div w:id="789086048">
                  <w:marLeft w:val="0"/>
                  <w:marRight w:val="0"/>
                  <w:marTop w:val="0"/>
                  <w:marBottom w:val="0"/>
                  <w:divBdr>
                    <w:top w:val="none" w:sz="0" w:space="0" w:color="auto"/>
                    <w:left w:val="none" w:sz="0" w:space="0" w:color="auto"/>
                    <w:bottom w:val="none" w:sz="0" w:space="0" w:color="auto"/>
                    <w:right w:val="none" w:sz="0" w:space="0" w:color="auto"/>
                  </w:divBdr>
                </w:div>
                <w:div w:id="877887259">
                  <w:marLeft w:val="0"/>
                  <w:marRight w:val="0"/>
                  <w:marTop w:val="0"/>
                  <w:marBottom w:val="0"/>
                  <w:divBdr>
                    <w:top w:val="none" w:sz="0" w:space="0" w:color="auto"/>
                    <w:left w:val="none" w:sz="0" w:space="0" w:color="auto"/>
                    <w:bottom w:val="none" w:sz="0" w:space="0" w:color="auto"/>
                    <w:right w:val="none" w:sz="0" w:space="0" w:color="auto"/>
                  </w:divBdr>
                </w:div>
                <w:div w:id="1387295382">
                  <w:marLeft w:val="0"/>
                  <w:marRight w:val="0"/>
                  <w:marTop w:val="0"/>
                  <w:marBottom w:val="0"/>
                  <w:divBdr>
                    <w:top w:val="none" w:sz="0" w:space="0" w:color="auto"/>
                    <w:left w:val="none" w:sz="0" w:space="0" w:color="auto"/>
                    <w:bottom w:val="none" w:sz="0" w:space="0" w:color="auto"/>
                    <w:right w:val="none" w:sz="0" w:space="0" w:color="auto"/>
                  </w:divBdr>
                </w:div>
                <w:div w:id="2099592360">
                  <w:marLeft w:val="0"/>
                  <w:marRight w:val="0"/>
                  <w:marTop w:val="0"/>
                  <w:marBottom w:val="0"/>
                  <w:divBdr>
                    <w:top w:val="none" w:sz="0" w:space="0" w:color="auto"/>
                    <w:left w:val="none" w:sz="0" w:space="0" w:color="auto"/>
                    <w:bottom w:val="none" w:sz="0" w:space="0" w:color="auto"/>
                    <w:right w:val="none" w:sz="0" w:space="0" w:color="auto"/>
                  </w:divBdr>
                </w:div>
                <w:div w:id="316106050">
                  <w:marLeft w:val="0"/>
                  <w:marRight w:val="0"/>
                  <w:marTop w:val="0"/>
                  <w:marBottom w:val="0"/>
                  <w:divBdr>
                    <w:top w:val="none" w:sz="0" w:space="0" w:color="auto"/>
                    <w:left w:val="none" w:sz="0" w:space="0" w:color="auto"/>
                    <w:bottom w:val="none" w:sz="0" w:space="0" w:color="auto"/>
                    <w:right w:val="none" w:sz="0" w:space="0" w:color="auto"/>
                  </w:divBdr>
                </w:div>
                <w:div w:id="879635931">
                  <w:marLeft w:val="0"/>
                  <w:marRight w:val="0"/>
                  <w:marTop w:val="0"/>
                  <w:marBottom w:val="0"/>
                  <w:divBdr>
                    <w:top w:val="none" w:sz="0" w:space="0" w:color="auto"/>
                    <w:left w:val="none" w:sz="0" w:space="0" w:color="auto"/>
                    <w:bottom w:val="none" w:sz="0" w:space="0" w:color="auto"/>
                    <w:right w:val="none" w:sz="0" w:space="0" w:color="auto"/>
                  </w:divBdr>
                </w:div>
                <w:div w:id="1089733717">
                  <w:marLeft w:val="0"/>
                  <w:marRight w:val="0"/>
                  <w:marTop w:val="0"/>
                  <w:marBottom w:val="0"/>
                  <w:divBdr>
                    <w:top w:val="none" w:sz="0" w:space="0" w:color="auto"/>
                    <w:left w:val="none" w:sz="0" w:space="0" w:color="auto"/>
                    <w:bottom w:val="none" w:sz="0" w:space="0" w:color="auto"/>
                    <w:right w:val="none" w:sz="0" w:space="0" w:color="auto"/>
                  </w:divBdr>
                </w:div>
                <w:div w:id="881751319">
                  <w:marLeft w:val="0"/>
                  <w:marRight w:val="0"/>
                  <w:marTop w:val="0"/>
                  <w:marBottom w:val="0"/>
                  <w:divBdr>
                    <w:top w:val="none" w:sz="0" w:space="0" w:color="auto"/>
                    <w:left w:val="none" w:sz="0" w:space="0" w:color="auto"/>
                    <w:bottom w:val="none" w:sz="0" w:space="0" w:color="auto"/>
                    <w:right w:val="none" w:sz="0" w:space="0" w:color="auto"/>
                  </w:divBdr>
                </w:div>
                <w:div w:id="324629595">
                  <w:marLeft w:val="0"/>
                  <w:marRight w:val="0"/>
                  <w:marTop w:val="0"/>
                  <w:marBottom w:val="0"/>
                  <w:divBdr>
                    <w:top w:val="none" w:sz="0" w:space="0" w:color="auto"/>
                    <w:left w:val="none" w:sz="0" w:space="0" w:color="auto"/>
                    <w:bottom w:val="none" w:sz="0" w:space="0" w:color="auto"/>
                    <w:right w:val="none" w:sz="0" w:space="0" w:color="auto"/>
                  </w:divBdr>
                </w:div>
                <w:div w:id="1627005996">
                  <w:marLeft w:val="0"/>
                  <w:marRight w:val="0"/>
                  <w:marTop w:val="0"/>
                  <w:marBottom w:val="0"/>
                  <w:divBdr>
                    <w:top w:val="none" w:sz="0" w:space="0" w:color="auto"/>
                    <w:left w:val="none" w:sz="0" w:space="0" w:color="auto"/>
                    <w:bottom w:val="none" w:sz="0" w:space="0" w:color="auto"/>
                    <w:right w:val="none" w:sz="0" w:space="0" w:color="auto"/>
                  </w:divBdr>
                </w:div>
                <w:div w:id="1200778091">
                  <w:marLeft w:val="0"/>
                  <w:marRight w:val="0"/>
                  <w:marTop w:val="0"/>
                  <w:marBottom w:val="0"/>
                  <w:divBdr>
                    <w:top w:val="none" w:sz="0" w:space="0" w:color="auto"/>
                    <w:left w:val="none" w:sz="0" w:space="0" w:color="auto"/>
                    <w:bottom w:val="none" w:sz="0" w:space="0" w:color="auto"/>
                    <w:right w:val="none" w:sz="0" w:space="0" w:color="auto"/>
                  </w:divBdr>
                </w:div>
                <w:div w:id="140463467">
                  <w:marLeft w:val="0"/>
                  <w:marRight w:val="0"/>
                  <w:marTop w:val="0"/>
                  <w:marBottom w:val="0"/>
                  <w:divBdr>
                    <w:top w:val="none" w:sz="0" w:space="0" w:color="auto"/>
                    <w:left w:val="none" w:sz="0" w:space="0" w:color="auto"/>
                    <w:bottom w:val="none" w:sz="0" w:space="0" w:color="auto"/>
                    <w:right w:val="none" w:sz="0" w:space="0" w:color="auto"/>
                  </w:divBdr>
                </w:div>
                <w:div w:id="2057048292">
                  <w:marLeft w:val="0"/>
                  <w:marRight w:val="0"/>
                  <w:marTop w:val="0"/>
                  <w:marBottom w:val="0"/>
                  <w:divBdr>
                    <w:top w:val="none" w:sz="0" w:space="0" w:color="auto"/>
                    <w:left w:val="none" w:sz="0" w:space="0" w:color="auto"/>
                    <w:bottom w:val="none" w:sz="0" w:space="0" w:color="auto"/>
                    <w:right w:val="none" w:sz="0" w:space="0" w:color="auto"/>
                  </w:divBdr>
                  <w:divsChild>
                    <w:div w:id="871962555">
                      <w:marLeft w:val="0"/>
                      <w:marRight w:val="0"/>
                      <w:marTop w:val="0"/>
                      <w:marBottom w:val="0"/>
                      <w:divBdr>
                        <w:top w:val="none" w:sz="0" w:space="0" w:color="auto"/>
                        <w:left w:val="none" w:sz="0" w:space="0" w:color="auto"/>
                        <w:bottom w:val="none" w:sz="0" w:space="0" w:color="auto"/>
                        <w:right w:val="none" w:sz="0" w:space="0" w:color="auto"/>
                      </w:divBdr>
                    </w:div>
                    <w:div w:id="2057393913">
                      <w:marLeft w:val="0"/>
                      <w:marRight w:val="0"/>
                      <w:marTop w:val="0"/>
                      <w:marBottom w:val="0"/>
                      <w:divBdr>
                        <w:top w:val="none" w:sz="0" w:space="0" w:color="auto"/>
                        <w:left w:val="none" w:sz="0" w:space="0" w:color="auto"/>
                        <w:bottom w:val="none" w:sz="0" w:space="0" w:color="auto"/>
                        <w:right w:val="none" w:sz="0" w:space="0" w:color="auto"/>
                      </w:divBdr>
                    </w:div>
                    <w:div w:id="763569866">
                      <w:marLeft w:val="0"/>
                      <w:marRight w:val="0"/>
                      <w:marTop w:val="0"/>
                      <w:marBottom w:val="0"/>
                      <w:divBdr>
                        <w:top w:val="none" w:sz="0" w:space="0" w:color="auto"/>
                        <w:left w:val="none" w:sz="0" w:space="0" w:color="auto"/>
                        <w:bottom w:val="none" w:sz="0" w:space="0" w:color="auto"/>
                        <w:right w:val="none" w:sz="0" w:space="0" w:color="auto"/>
                      </w:divBdr>
                    </w:div>
                    <w:div w:id="905190859">
                      <w:marLeft w:val="0"/>
                      <w:marRight w:val="0"/>
                      <w:marTop w:val="0"/>
                      <w:marBottom w:val="0"/>
                      <w:divBdr>
                        <w:top w:val="none" w:sz="0" w:space="0" w:color="auto"/>
                        <w:left w:val="none" w:sz="0" w:space="0" w:color="auto"/>
                        <w:bottom w:val="none" w:sz="0" w:space="0" w:color="auto"/>
                        <w:right w:val="none" w:sz="0" w:space="0" w:color="auto"/>
                      </w:divBdr>
                    </w:div>
                    <w:div w:id="337582266">
                      <w:marLeft w:val="0"/>
                      <w:marRight w:val="0"/>
                      <w:marTop w:val="0"/>
                      <w:marBottom w:val="0"/>
                      <w:divBdr>
                        <w:top w:val="none" w:sz="0" w:space="0" w:color="auto"/>
                        <w:left w:val="none" w:sz="0" w:space="0" w:color="auto"/>
                        <w:bottom w:val="none" w:sz="0" w:space="0" w:color="auto"/>
                        <w:right w:val="none" w:sz="0" w:space="0" w:color="auto"/>
                      </w:divBdr>
                    </w:div>
                    <w:div w:id="860556197">
                      <w:marLeft w:val="0"/>
                      <w:marRight w:val="0"/>
                      <w:marTop w:val="0"/>
                      <w:marBottom w:val="0"/>
                      <w:divBdr>
                        <w:top w:val="none" w:sz="0" w:space="0" w:color="auto"/>
                        <w:left w:val="none" w:sz="0" w:space="0" w:color="auto"/>
                        <w:bottom w:val="none" w:sz="0" w:space="0" w:color="auto"/>
                        <w:right w:val="none" w:sz="0" w:space="0" w:color="auto"/>
                      </w:divBdr>
                    </w:div>
                    <w:div w:id="1085104165">
                      <w:marLeft w:val="0"/>
                      <w:marRight w:val="0"/>
                      <w:marTop w:val="0"/>
                      <w:marBottom w:val="0"/>
                      <w:divBdr>
                        <w:top w:val="none" w:sz="0" w:space="0" w:color="auto"/>
                        <w:left w:val="none" w:sz="0" w:space="0" w:color="auto"/>
                        <w:bottom w:val="none" w:sz="0" w:space="0" w:color="auto"/>
                        <w:right w:val="none" w:sz="0" w:space="0" w:color="auto"/>
                      </w:divBdr>
                    </w:div>
                    <w:div w:id="153224819">
                      <w:marLeft w:val="0"/>
                      <w:marRight w:val="0"/>
                      <w:marTop w:val="0"/>
                      <w:marBottom w:val="0"/>
                      <w:divBdr>
                        <w:top w:val="none" w:sz="0" w:space="0" w:color="auto"/>
                        <w:left w:val="none" w:sz="0" w:space="0" w:color="auto"/>
                        <w:bottom w:val="none" w:sz="0" w:space="0" w:color="auto"/>
                        <w:right w:val="none" w:sz="0" w:space="0" w:color="auto"/>
                      </w:divBdr>
                    </w:div>
                    <w:div w:id="1879664441">
                      <w:marLeft w:val="0"/>
                      <w:marRight w:val="0"/>
                      <w:marTop w:val="0"/>
                      <w:marBottom w:val="0"/>
                      <w:divBdr>
                        <w:top w:val="none" w:sz="0" w:space="0" w:color="auto"/>
                        <w:left w:val="none" w:sz="0" w:space="0" w:color="auto"/>
                        <w:bottom w:val="none" w:sz="0" w:space="0" w:color="auto"/>
                        <w:right w:val="none" w:sz="0" w:space="0" w:color="auto"/>
                      </w:divBdr>
                    </w:div>
                    <w:div w:id="329992187">
                      <w:marLeft w:val="0"/>
                      <w:marRight w:val="0"/>
                      <w:marTop w:val="0"/>
                      <w:marBottom w:val="0"/>
                      <w:divBdr>
                        <w:top w:val="none" w:sz="0" w:space="0" w:color="auto"/>
                        <w:left w:val="none" w:sz="0" w:space="0" w:color="auto"/>
                        <w:bottom w:val="none" w:sz="0" w:space="0" w:color="auto"/>
                        <w:right w:val="none" w:sz="0" w:space="0" w:color="auto"/>
                      </w:divBdr>
                    </w:div>
                    <w:div w:id="4051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21669">
          <w:marLeft w:val="0"/>
          <w:marRight w:val="0"/>
          <w:marTop w:val="0"/>
          <w:marBottom w:val="0"/>
          <w:divBdr>
            <w:top w:val="none" w:sz="0" w:space="0" w:color="auto"/>
            <w:left w:val="none" w:sz="0" w:space="0" w:color="auto"/>
            <w:bottom w:val="none" w:sz="0" w:space="0" w:color="auto"/>
            <w:right w:val="none" w:sz="0" w:space="0" w:color="auto"/>
          </w:divBdr>
        </w:div>
        <w:div w:id="453213859">
          <w:marLeft w:val="0"/>
          <w:marRight w:val="0"/>
          <w:marTop w:val="0"/>
          <w:marBottom w:val="0"/>
          <w:divBdr>
            <w:top w:val="none" w:sz="0" w:space="0" w:color="auto"/>
            <w:left w:val="none" w:sz="0" w:space="0" w:color="auto"/>
            <w:bottom w:val="none" w:sz="0" w:space="0" w:color="auto"/>
            <w:right w:val="none" w:sz="0" w:space="0" w:color="auto"/>
          </w:divBdr>
        </w:div>
        <w:div w:id="1334994508">
          <w:marLeft w:val="0"/>
          <w:marRight w:val="0"/>
          <w:marTop w:val="0"/>
          <w:marBottom w:val="0"/>
          <w:divBdr>
            <w:top w:val="none" w:sz="0" w:space="0" w:color="auto"/>
            <w:left w:val="none" w:sz="0" w:space="0" w:color="auto"/>
            <w:bottom w:val="none" w:sz="0" w:space="0" w:color="auto"/>
            <w:right w:val="none" w:sz="0" w:space="0" w:color="auto"/>
          </w:divBdr>
        </w:div>
        <w:div w:id="105739730">
          <w:marLeft w:val="0"/>
          <w:marRight w:val="0"/>
          <w:marTop w:val="0"/>
          <w:marBottom w:val="0"/>
          <w:divBdr>
            <w:top w:val="none" w:sz="0" w:space="0" w:color="auto"/>
            <w:left w:val="none" w:sz="0" w:space="0" w:color="auto"/>
            <w:bottom w:val="none" w:sz="0" w:space="0" w:color="auto"/>
            <w:right w:val="none" w:sz="0" w:space="0" w:color="auto"/>
          </w:divBdr>
        </w:div>
        <w:div w:id="400907220">
          <w:marLeft w:val="0"/>
          <w:marRight w:val="0"/>
          <w:marTop w:val="0"/>
          <w:marBottom w:val="0"/>
          <w:divBdr>
            <w:top w:val="none" w:sz="0" w:space="0" w:color="auto"/>
            <w:left w:val="none" w:sz="0" w:space="0" w:color="auto"/>
            <w:bottom w:val="none" w:sz="0" w:space="0" w:color="auto"/>
            <w:right w:val="none" w:sz="0" w:space="0" w:color="auto"/>
          </w:divBdr>
        </w:div>
        <w:div w:id="1802772601">
          <w:marLeft w:val="0"/>
          <w:marRight w:val="0"/>
          <w:marTop w:val="0"/>
          <w:marBottom w:val="0"/>
          <w:divBdr>
            <w:top w:val="none" w:sz="0" w:space="0" w:color="auto"/>
            <w:left w:val="none" w:sz="0" w:space="0" w:color="auto"/>
            <w:bottom w:val="none" w:sz="0" w:space="0" w:color="auto"/>
            <w:right w:val="none" w:sz="0" w:space="0" w:color="auto"/>
          </w:divBdr>
        </w:div>
        <w:div w:id="1374697308">
          <w:marLeft w:val="0"/>
          <w:marRight w:val="0"/>
          <w:marTop w:val="0"/>
          <w:marBottom w:val="0"/>
          <w:divBdr>
            <w:top w:val="none" w:sz="0" w:space="0" w:color="auto"/>
            <w:left w:val="none" w:sz="0" w:space="0" w:color="auto"/>
            <w:bottom w:val="none" w:sz="0" w:space="0" w:color="auto"/>
            <w:right w:val="none" w:sz="0" w:space="0" w:color="auto"/>
          </w:divBdr>
        </w:div>
        <w:div w:id="1478573161">
          <w:marLeft w:val="0"/>
          <w:marRight w:val="0"/>
          <w:marTop w:val="0"/>
          <w:marBottom w:val="0"/>
          <w:divBdr>
            <w:top w:val="none" w:sz="0" w:space="0" w:color="auto"/>
            <w:left w:val="none" w:sz="0" w:space="0" w:color="auto"/>
            <w:bottom w:val="none" w:sz="0" w:space="0" w:color="auto"/>
            <w:right w:val="none" w:sz="0" w:space="0" w:color="auto"/>
          </w:divBdr>
        </w:div>
        <w:div w:id="585850114">
          <w:marLeft w:val="0"/>
          <w:marRight w:val="0"/>
          <w:marTop w:val="0"/>
          <w:marBottom w:val="0"/>
          <w:divBdr>
            <w:top w:val="none" w:sz="0" w:space="0" w:color="auto"/>
            <w:left w:val="none" w:sz="0" w:space="0" w:color="auto"/>
            <w:bottom w:val="none" w:sz="0" w:space="0" w:color="auto"/>
            <w:right w:val="none" w:sz="0" w:space="0" w:color="auto"/>
          </w:divBdr>
        </w:div>
        <w:div w:id="1283340273">
          <w:marLeft w:val="0"/>
          <w:marRight w:val="0"/>
          <w:marTop w:val="0"/>
          <w:marBottom w:val="0"/>
          <w:divBdr>
            <w:top w:val="none" w:sz="0" w:space="0" w:color="auto"/>
            <w:left w:val="none" w:sz="0" w:space="0" w:color="auto"/>
            <w:bottom w:val="none" w:sz="0" w:space="0" w:color="auto"/>
            <w:right w:val="none" w:sz="0" w:space="0" w:color="auto"/>
          </w:divBdr>
        </w:div>
        <w:div w:id="721636756">
          <w:marLeft w:val="0"/>
          <w:marRight w:val="0"/>
          <w:marTop w:val="0"/>
          <w:marBottom w:val="0"/>
          <w:divBdr>
            <w:top w:val="none" w:sz="0" w:space="0" w:color="auto"/>
            <w:left w:val="none" w:sz="0" w:space="0" w:color="auto"/>
            <w:bottom w:val="none" w:sz="0" w:space="0" w:color="auto"/>
            <w:right w:val="none" w:sz="0" w:space="0" w:color="auto"/>
          </w:divBdr>
        </w:div>
        <w:div w:id="1018700352">
          <w:marLeft w:val="0"/>
          <w:marRight w:val="0"/>
          <w:marTop w:val="0"/>
          <w:marBottom w:val="0"/>
          <w:divBdr>
            <w:top w:val="none" w:sz="0" w:space="0" w:color="auto"/>
            <w:left w:val="none" w:sz="0" w:space="0" w:color="auto"/>
            <w:bottom w:val="none" w:sz="0" w:space="0" w:color="auto"/>
            <w:right w:val="none" w:sz="0" w:space="0" w:color="auto"/>
          </w:divBdr>
        </w:div>
        <w:div w:id="348679852">
          <w:marLeft w:val="0"/>
          <w:marRight w:val="0"/>
          <w:marTop w:val="0"/>
          <w:marBottom w:val="0"/>
          <w:divBdr>
            <w:top w:val="none" w:sz="0" w:space="0" w:color="auto"/>
            <w:left w:val="none" w:sz="0" w:space="0" w:color="auto"/>
            <w:bottom w:val="none" w:sz="0" w:space="0" w:color="auto"/>
            <w:right w:val="none" w:sz="0" w:space="0" w:color="auto"/>
          </w:divBdr>
        </w:div>
        <w:div w:id="1593278299">
          <w:marLeft w:val="0"/>
          <w:marRight w:val="0"/>
          <w:marTop w:val="0"/>
          <w:marBottom w:val="0"/>
          <w:divBdr>
            <w:top w:val="none" w:sz="0" w:space="0" w:color="auto"/>
            <w:left w:val="none" w:sz="0" w:space="0" w:color="auto"/>
            <w:bottom w:val="none" w:sz="0" w:space="0" w:color="auto"/>
            <w:right w:val="none" w:sz="0" w:space="0" w:color="auto"/>
          </w:divBdr>
        </w:div>
        <w:div w:id="2037653736">
          <w:marLeft w:val="0"/>
          <w:marRight w:val="0"/>
          <w:marTop w:val="0"/>
          <w:marBottom w:val="0"/>
          <w:divBdr>
            <w:top w:val="none" w:sz="0" w:space="0" w:color="auto"/>
            <w:left w:val="none" w:sz="0" w:space="0" w:color="auto"/>
            <w:bottom w:val="none" w:sz="0" w:space="0" w:color="auto"/>
            <w:right w:val="none" w:sz="0" w:space="0" w:color="auto"/>
          </w:divBdr>
        </w:div>
        <w:div w:id="1964996302">
          <w:marLeft w:val="0"/>
          <w:marRight w:val="0"/>
          <w:marTop w:val="0"/>
          <w:marBottom w:val="0"/>
          <w:divBdr>
            <w:top w:val="none" w:sz="0" w:space="0" w:color="auto"/>
            <w:left w:val="none" w:sz="0" w:space="0" w:color="auto"/>
            <w:bottom w:val="none" w:sz="0" w:space="0" w:color="auto"/>
            <w:right w:val="none" w:sz="0" w:space="0" w:color="auto"/>
          </w:divBdr>
        </w:div>
        <w:div w:id="1447389915">
          <w:marLeft w:val="0"/>
          <w:marRight w:val="0"/>
          <w:marTop w:val="0"/>
          <w:marBottom w:val="0"/>
          <w:divBdr>
            <w:top w:val="none" w:sz="0" w:space="0" w:color="auto"/>
            <w:left w:val="none" w:sz="0" w:space="0" w:color="auto"/>
            <w:bottom w:val="none" w:sz="0" w:space="0" w:color="auto"/>
            <w:right w:val="none" w:sz="0" w:space="0" w:color="auto"/>
          </w:divBdr>
        </w:div>
        <w:div w:id="1876581622">
          <w:marLeft w:val="0"/>
          <w:marRight w:val="0"/>
          <w:marTop w:val="0"/>
          <w:marBottom w:val="0"/>
          <w:divBdr>
            <w:top w:val="none" w:sz="0" w:space="0" w:color="auto"/>
            <w:left w:val="none" w:sz="0" w:space="0" w:color="auto"/>
            <w:bottom w:val="none" w:sz="0" w:space="0" w:color="auto"/>
            <w:right w:val="none" w:sz="0" w:space="0" w:color="auto"/>
          </w:divBdr>
        </w:div>
        <w:div w:id="1894077139">
          <w:marLeft w:val="0"/>
          <w:marRight w:val="0"/>
          <w:marTop w:val="0"/>
          <w:marBottom w:val="0"/>
          <w:divBdr>
            <w:top w:val="none" w:sz="0" w:space="0" w:color="auto"/>
            <w:left w:val="none" w:sz="0" w:space="0" w:color="auto"/>
            <w:bottom w:val="none" w:sz="0" w:space="0" w:color="auto"/>
            <w:right w:val="none" w:sz="0" w:space="0" w:color="auto"/>
          </w:divBdr>
        </w:div>
        <w:div w:id="273288951">
          <w:marLeft w:val="0"/>
          <w:marRight w:val="0"/>
          <w:marTop w:val="0"/>
          <w:marBottom w:val="0"/>
          <w:divBdr>
            <w:top w:val="none" w:sz="0" w:space="0" w:color="auto"/>
            <w:left w:val="none" w:sz="0" w:space="0" w:color="auto"/>
            <w:bottom w:val="none" w:sz="0" w:space="0" w:color="auto"/>
            <w:right w:val="none" w:sz="0" w:space="0" w:color="auto"/>
          </w:divBdr>
        </w:div>
        <w:div w:id="479886777">
          <w:marLeft w:val="0"/>
          <w:marRight w:val="0"/>
          <w:marTop w:val="0"/>
          <w:marBottom w:val="0"/>
          <w:divBdr>
            <w:top w:val="none" w:sz="0" w:space="0" w:color="auto"/>
            <w:left w:val="none" w:sz="0" w:space="0" w:color="auto"/>
            <w:bottom w:val="none" w:sz="0" w:space="0" w:color="auto"/>
            <w:right w:val="none" w:sz="0" w:space="0" w:color="auto"/>
          </w:divBdr>
        </w:div>
        <w:div w:id="1163815296">
          <w:marLeft w:val="0"/>
          <w:marRight w:val="0"/>
          <w:marTop w:val="0"/>
          <w:marBottom w:val="0"/>
          <w:divBdr>
            <w:top w:val="none" w:sz="0" w:space="0" w:color="auto"/>
            <w:left w:val="none" w:sz="0" w:space="0" w:color="auto"/>
            <w:bottom w:val="none" w:sz="0" w:space="0" w:color="auto"/>
            <w:right w:val="none" w:sz="0" w:space="0" w:color="auto"/>
          </w:divBdr>
        </w:div>
        <w:div w:id="144011811">
          <w:marLeft w:val="0"/>
          <w:marRight w:val="0"/>
          <w:marTop w:val="0"/>
          <w:marBottom w:val="0"/>
          <w:divBdr>
            <w:top w:val="none" w:sz="0" w:space="0" w:color="auto"/>
            <w:left w:val="none" w:sz="0" w:space="0" w:color="auto"/>
            <w:bottom w:val="none" w:sz="0" w:space="0" w:color="auto"/>
            <w:right w:val="none" w:sz="0" w:space="0" w:color="auto"/>
          </w:divBdr>
        </w:div>
        <w:div w:id="1453667910">
          <w:marLeft w:val="0"/>
          <w:marRight w:val="0"/>
          <w:marTop w:val="0"/>
          <w:marBottom w:val="0"/>
          <w:divBdr>
            <w:top w:val="none" w:sz="0" w:space="0" w:color="auto"/>
            <w:left w:val="none" w:sz="0" w:space="0" w:color="auto"/>
            <w:bottom w:val="none" w:sz="0" w:space="0" w:color="auto"/>
            <w:right w:val="none" w:sz="0" w:space="0" w:color="auto"/>
          </w:divBdr>
        </w:div>
        <w:div w:id="1020280390">
          <w:marLeft w:val="0"/>
          <w:marRight w:val="0"/>
          <w:marTop w:val="0"/>
          <w:marBottom w:val="0"/>
          <w:divBdr>
            <w:top w:val="none" w:sz="0" w:space="0" w:color="auto"/>
            <w:left w:val="none" w:sz="0" w:space="0" w:color="auto"/>
            <w:bottom w:val="none" w:sz="0" w:space="0" w:color="auto"/>
            <w:right w:val="none" w:sz="0" w:space="0" w:color="auto"/>
          </w:divBdr>
        </w:div>
        <w:div w:id="791366722">
          <w:marLeft w:val="0"/>
          <w:marRight w:val="0"/>
          <w:marTop w:val="0"/>
          <w:marBottom w:val="0"/>
          <w:divBdr>
            <w:top w:val="none" w:sz="0" w:space="0" w:color="auto"/>
            <w:left w:val="none" w:sz="0" w:space="0" w:color="auto"/>
            <w:bottom w:val="none" w:sz="0" w:space="0" w:color="auto"/>
            <w:right w:val="none" w:sz="0" w:space="0" w:color="auto"/>
          </w:divBdr>
        </w:div>
        <w:div w:id="794445090">
          <w:marLeft w:val="0"/>
          <w:marRight w:val="0"/>
          <w:marTop w:val="0"/>
          <w:marBottom w:val="0"/>
          <w:divBdr>
            <w:top w:val="none" w:sz="0" w:space="0" w:color="auto"/>
            <w:left w:val="none" w:sz="0" w:space="0" w:color="auto"/>
            <w:bottom w:val="none" w:sz="0" w:space="0" w:color="auto"/>
            <w:right w:val="none" w:sz="0" w:space="0" w:color="auto"/>
          </w:divBdr>
        </w:div>
        <w:div w:id="1274365875">
          <w:marLeft w:val="0"/>
          <w:marRight w:val="0"/>
          <w:marTop w:val="0"/>
          <w:marBottom w:val="0"/>
          <w:divBdr>
            <w:top w:val="none" w:sz="0" w:space="0" w:color="auto"/>
            <w:left w:val="none" w:sz="0" w:space="0" w:color="auto"/>
            <w:bottom w:val="none" w:sz="0" w:space="0" w:color="auto"/>
            <w:right w:val="none" w:sz="0" w:space="0" w:color="auto"/>
          </w:divBdr>
        </w:div>
        <w:div w:id="928270610">
          <w:marLeft w:val="0"/>
          <w:marRight w:val="0"/>
          <w:marTop w:val="0"/>
          <w:marBottom w:val="0"/>
          <w:divBdr>
            <w:top w:val="none" w:sz="0" w:space="0" w:color="auto"/>
            <w:left w:val="none" w:sz="0" w:space="0" w:color="auto"/>
            <w:bottom w:val="none" w:sz="0" w:space="0" w:color="auto"/>
            <w:right w:val="none" w:sz="0" w:space="0" w:color="auto"/>
          </w:divBdr>
        </w:div>
        <w:div w:id="1515149956">
          <w:marLeft w:val="0"/>
          <w:marRight w:val="0"/>
          <w:marTop w:val="0"/>
          <w:marBottom w:val="0"/>
          <w:divBdr>
            <w:top w:val="none" w:sz="0" w:space="0" w:color="auto"/>
            <w:left w:val="none" w:sz="0" w:space="0" w:color="auto"/>
            <w:bottom w:val="none" w:sz="0" w:space="0" w:color="auto"/>
            <w:right w:val="none" w:sz="0" w:space="0" w:color="auto"/>
          </w:divBdr>
        </w:div>
        <w:div w:id="324822930">
          <w:marLeft w:val="0"/>
          <w:marRight w:val="0"/>
          <w:marTop w:val="0"/>
          <w:marBottom w:val="0"/>
          <w:divBdr>
            <w:top w:val="none" w:sz="0" w:space="0" w:color="auto"/>
            <w:left w:val="none" w:sz="0" w:space="0" w:color="auto"/>
            <w:bottom w:val="none" w:sz="0" w:space="0" w:color="auto"/>
            <w:right w:val="none" w:sz="0" w:space="0" w:color="auto"/>
          </w:divBdr>
        </w:div>
        <w:div w:id="1805273710">
          <w:marLeft w:val="0"/>
          <w:marRight w:val="0"/>
          <w:marTop w:val="0"/>
          <w:marBottom w:val="0"/>
          <w:divBdr>
            <w:top w:val="none" w:sz="0" w:space="0" w:color="auto"/>
            <w:left w:val="none" w:sz="0" w:space="0" w:color="auto"/>
            <w:bottom w:val="none" w:sz="0" w:space="0" w:color="auto"/>
            <w:right w:val="none" w:sz="0" w:space="0" w:color="auto"/>
          </w:divBdr>
        </w:div>
        <w:div w:id="39981274">
          <w:marLeft w:val="0"/>
          <w:marRight w:val="0"/>
          <w:marTop w:val="0"/>
          <w:marBottom w:val="0"/>
          <w:divBdr>
            <w:top w:val="none" w:sz="0" w:space="0" w:color="auto"/>
            <w:left w:val="none" w:sz="0" w:space="0" w:color="auto"/>
            <w:bottom w:val="none" w:sz="0" w:space="0" w:color="auto"/>
            <w:right w:val="none" w:sz="0" w:space="0" w:color="auto"/>
          </w:divBdr>
        </w:div>
        <w:div w:id="309675399">
          <w:marLeft w:val="0"/>
          <w:marRight w:val="0"/>
          <w:marTop w:val="0"/>
          <w:marBottom w:val="0"/>
          <w:divBdr>
            <w:top w:val="none" w:sz="0" w:space="0" w:color="auto"/>
            <w:left w:val="none" w:sz="0" w:space="0" w:color="auto"/>
            <w:bottom w:val="none" w:sz="0" w:space="0" w:color="auto"/>
            <w:right w:val="none" w:sz="0" w:space="0" w:color="auto"/>
          </w:divBdr>
        </w:div>
        <w:div w:id="1787237016">
          <w:marLeft w:val="0"/>
          <w:marRight w:val="0"/>
          <w:marTop w:val="0"/>
          <w:marBottom w:val="0"/>
          <w:divBdr>
            <w:top w:val="none" w:sz="0" w:space="0" w:color="auto"/>
            <w:left w:val="none" w:sz="0" w:space="0" w:color="auto"/>
            <w:bottom w:val="none" w:sz="0" w:space="0" w:color="auto"/>
            <w:right w:val="none" w:sz="0" w:space="0" w:color="auto"/>
          </w:divBdr>
        </w:div>
        <w:div w:id="1788084682">
          <w:marLeft w:val="0"/>
          <w:marRight w:val="0"/>
          <w:marTop w:val="0"/>
          <w:marBottom w:val="0"/>
          <w:divBdr>
            <w:top w:val="none" w:sz="0" w:space="0" w:color="auto"/>
            <w:left w:val="none" w:sz="0" w:space="0" w:color="auto"/>
            <w:bottom w:val="none" w:sz="0" w:space="0" w:color="auto"/>
            <w:right w:val="none" w:sz="0" w:space="0" w:color="auto"/>
          </w:divBdr>
        </w:div>
        <w:div w:id="625623131">
          <w:marLeft w:val="0"/>
          <w:marRight w:val="0"/>
          <w:marTop w:val="0"/>
          <w:marBottom w:val="0"/>
          <w:divBdr>
            <w:top w:val="none" w:sz="0" w:space="0" w:color="auto"/>
            <w:left w:val="none" w:sz="0" w:space="0" w:color="auto"/>
            <w:bottom w:val="none" w:sz="0" w:space="0" w:color="auto"/>
            <w:right w:val="none" w:sz="0" w:space="0" w:color="auto"/>
          </w:divBdr>
        </w:div>
        <w:div w:id="155656384">
          <w:marLeft w:val="0"/>
          <w:marRight w:val="0"/>
          <w:marTop w:val="0"/>
          <w:marBottom w:val="0"/>
          <w:divBdr>
            <w:top w:val="none" w:sz="0" w:space="0" w:color="auto"/>
            <w:left w:val="none" w:sz="0" w:space="0" w:color="auto"/>
            <w:bottom w:val="none" w:sz="0" w:space="0" w:color="auto"/>
            <w:right w:val="none" w:sz="0" w:space="0" w:color="auto"/>
          </w:divBdr>
        </w:div>
        <w:div w:id="1962493283">
          <w:marLeft w:val="0"/>
          <w:marRight w:val="0"/>
          <w:marTop w:val="0"/>
          <w:marBottom w:val="0"/>
          <w:divBdr>
            <w:top w:val="none" w:sz="0" w:space="0" w:color="auto"/>
            <w:left w:val="none" w:sz="0" w:space="0" w:color="auto"/>
            <w:bottom w:val="none" w:sz="0" w:space="0" w:color="auto"/>
            <w:right w:val="none" w:sz="0" w:space="0" w:color="auto"/>
          </w:divBdr>
        </w:div>
        <w:div w:id="196359657">
          <w:marLeft w:val="0"/>
          <w:marRight w:val="0"/>
          <w:marTop w:val="0"/>
          <w:marBottom w:val="0"/>
          <w:divBdr>
            <w:top w:val="none" w:sz="0" w:space="0" w:color="auto"/>
            <w:left w:val="none" w:sz="0" w:space="0" w:color="auto"/>
            <w:bottom w:val="none" w:sz="0" w:space="0" w:color="auto"/>
            <w:right w:val="none" w:sz="0" w:space="0" w:color="auto"/>
          </w:divBdr>
        </w:div>
        <w:div w:id="1246307079">
          <w:marLeft w:val="0"/>
          <w:marRight w:val="0"/>
          <w:marTop w:val="0"/>
          <w:marBottom w:val="0"/>
          <w:divBdr>
            <w:top w:val="none" w:sz="0" w:space="0" w:color="auto"/>
            <w:left w:val="none" w:sz="0" w:space="0" w:color="auto"/>
            <w:bottom w:val="none" w:sz="0" w:space="0" w:color="auto"/>
            <w:right w:val="none" w:sz="0" w:space="0" w:color="auto"/>
          </w:divBdr>
        </w:div>
        <w:div w:id="1759449683">
          <w:marLeft w:val="0"/>
          <w:marRight w:val="0"/>
          <w:marTop w:val="0"/>
          <w:marBottom w:val="0"/>
          <w:divBdr>
            <w:top w:val="none" w:sz="0" w:space="0" w:color="auto"/>
            <w:left w:val="none" w:sz="0" w:space="0" w:color="auto"/>
            <w:bottom w:val="none" w:sz="0" w:space="0" w:color="auto"/>
            <w:right w:val="none" w:sz="0" w:space="0" w:color="auto"/>
          </w:divBdr>
        </w:div>
        <w:div w:id="548391">
          <w:marLeft w:val="0"/>
          <w:marRight w:val="0"/>
          <w:marTop w:val="0"/>
          <w:marBottom w:val="0"/>
          <w:divBdr>
            <w:top w:val="none" w:sz="0" w:space="0" w:color="auto"/>
            <w:left w:val="none" w:sz="0" w:space="0" w:color="auto"/>
            <w:bottom w:val="none" w:sz="0" w:space="0" w:color="auto"/>
            <w:right w:val="none" w:sz="0" w:space="0" w:color="auto"/>
          </w:divBdr>
        </w:div>
        <w:div w:id="763382963">
          <w:marLeft w:val="0"/>
          <w:marRight w:val="0"/>
          <w:marTop w:val="0"/>
          <w:marBottom w:val="0"/>
          <w:divBdr>
            <w:top w:val="none" w:sz="0" w:space="0" w:color="auto"/>
            <w:left w:val="none" w:sz="0" w:space="0" w:color="auto"/>
            <w:bottom w:val="none" w:sz="0" w:space="0" w:color="auto"/>
            <w:right w:val="none" w:sz="0" w:space="0" w:color="auto"/>
          </w:divBdr>
        </w:div>
        <w:div w:id="106123980">
          <w:marLeft w:val="0"/>
          <w:marRight w:val="0"/>
          <w:marTop w:val="0"/>
          <w:marBottom w:val="0"/>
          <w:divBdr>
            <w:top w:val="none" w:sz="0" w:space="0" w:color="auto"/>
            <w:left w:val="none" w:sz="0" w:space="0" w:color="auto"/>
            <w:bottom w:val="none" w:sz="0" w:space="0" w:color="auto"/>
            <w:right w:val="none" w:sz="0" w:space="0" w:color="auto"/>
          </w:divBdr>
        </w:div>
        <w:div w:id="265355975">
          <w:marLeft w:val="0"/>
          <w:marRight w:val="0"/>
          <w:marTop w:val="0"/>
          <w:marBottom w:val="0"/>
          <w:divBdr>
            <w:top w:val="none" w:sz="0" w:space="0" w:color="auto"/>
            <w:left w:val="none" w:sz="0" w:space="0" w:color="auto"/>
            <w:bottom w:val="none" w:sz="0" w:space="0" w:color="auto"/>
            <w:right w:val="none" w:sz="0" w:space="0" w:color="auto"/>
          </w:divBdr>
        </w:div>
        <w:div w:id="540826614">
          <w:marLeft w:val="0"/>
          <w:marRight w:val="0"/>
          <w:marTop w:val="0"/>
          <w:marBottom w:val="0"/>
          <w:divBdr>
            <w:top w:val="none" w:sz="0" w:space="0" w:color="auto"/>
            <w:left w:val="none" w:sz="0" w:space="0" w:color="auto"/>
            <w:bottom w:val="none" w:sz="0" w:space="0" w:color="auto"/>
            <w:right w:val="none" w:sz="0" w:space="0" w:color="auto"/>
          </w:divBdr>
        </w:div>
        <w:div w:id="346178331">
          <w:marLeft w:val="0"/>
          <w:marRight w:val="0"/>
          <w:marTop w:val="0"/>
          <w:marBottom w:val="0"/>
          <w:divBdr>
            <w:top w:val="none" w:sz="0" w:space="0" w:color="auto"/>
            <w:left w:val="none" w:sz="0" w:space="0" w:color="auto"/>
            <w:bottom w:val="none" w:sz="0" w:space="0" w:color="auto"/>
            <w:right w:val="none" w:sz="0" w:space="0" w:color="auto"/>
          </w:divBdr>
        </w:div>
        <w:div w:id="1874610345">
          <w:marLeft w:val="0"/>
          <w:marRight w:val="0"/>
          <w:marTop w:val="0"/>
          <w:marBottom w:val="0"/>
          <w:divBdr>
            <w:top w:val="none" w:sz="0" w:space="0" w:color="auto"/>
            <w:left w:val="none" w:sz="0" w:space="0" w:color="auto"/>
            <w:bottom w:val="none" w:sz="0" w:space="0" w:color="auto"/>
            <w:right w:val="none" w:sz="0" w:space="0" w:color="auto"/>
          </w:divBdr>
        </w:div>
        <w:div w:id="282155120">
          <w:marLeft w:val="0"/>
          <w:marRight w:val="0"/>
          <w:marTop w:val="0"/>
          <w:marBottom w:val="0"/>
          <w:divBdr>
            <w:top w:val="none" w:sz="0" w:space="0" w:color="auto"/>
            <w:left w:val="none" w:sz="0" w:space="0" w:color="auto"/>
            <w:bottom w:val="none" w:sz="0" w:space="0" w:color="auto"/>
            <w:right w:val="none" w:sz="0" w:space="0" w:color="auto"/>
          </w:divBdr>
        </w:div>
        <w:div w:id="1723485084">
          <w:marLeft w:val="0"/>
          <w:marRight w:val="0"/>
          <w:marTop w:val="0"/>
          <w:marBottom w:val="0"/>
          <w:divBdr>
            <w:top w:val="none" w:sz="0" w:space="0" w:color="auto"/>
            <w:left w:val="none" w:sz="0" w:space="0" w:color="auto"/>
            <w:bottom w:val="none" w:sz="0" w:space="0" w:color="auto"/>
            <w:right w:val="none" w:sz="0" w:space="0" w:color="auto"/>
          </w:divBdr>
        </w:div>
        <w:div w:id="904220233">
          <w:marLeft w:val="0"/>
          <w:marRight w:val="0"/>
          <w:marTop w:val="0"/>
          <w:marBottom w:val="0"/>
          <w:divBdr>
            <w:top w:val="none" w:sz="0" w:space="0" w:color="auto"/>
            <w:left w:val="none" w:sz="0" w:space="0" w:color="auto"/>
            <w:bottom w:val="none" w:sz="0" w:space="0" w:color="auto"/>
            <w:right w:val="none" w:sz="0" w:space="0" w:color="auto"/>
          </w:divBdr>
        </w:div>
        <w:div w:id="1448038001">
          <w:marLeft w:val="0"/>
          <w:marRight w:val="0"/>
          <w:marTop w:val="0"/>
          <w:marBottom w:val="0"/>
          <w:divBdr>
            <w:top w:val="none" w:sz="0" w:space="0" w:color="auto"/>
            <w:left w:val="none" w:sz="0" w:space="0" w:color="auto"/>
            <w:bottom w:val="none" w:sz="0" w:space="0" w:color="auto"/>
            <w:right w:val="none" w:sz="0" w:space="0" w:color="auto"/>
          </w:divBdr>
        </w:div>
        <w:div w:id="1790202986">
          <w:marLeft w:val="0"/>
          <w:marRight w:val="0"/>
          <w:marTop w:val="0"/>
          <w:marBottom w:val="0"/>
          <w:divBdr>
            <w:top w:val="none" w:sz="0" w:space="0" w:color="auto"/>
            <w:left w:val="none" w:sz="0" w:space="0" w:color="auto"/>
            <w:bottom w:val="none" w:sz="0" w:space="0" w:color="auto"/>
            <w:right w:val="none" w:sz="0" w:space="0" w:color="auto"/>
          </w:divBdr>
        </w:div>
        <w:div w:id="169878277">
          <w:marLeft w:val="0"/>
          <w:marRight w:val="0"/>
          <w:marTop w:val="0"/>
          <w:marBottom w:val="0"/>
          <w:divBdr>
            <w:top w:val="none" w:sz="0" w:space="0" w:color="auto"/>
            <w:left w:val="none" w:sz="0" w:space="0" w:color="auto"/>
            <w:bottom w:val="none" w:sz="0" w:space="0" w:color="auto"/>
            <w:right w:val="none" w:sz="0" w:space="0" w:color="auto"/>
          </w:divBdr>
        </w:div>
        <w:div w:id="2018265853">
          <w:marLeft w:val="0"/>
          <w:marRight w:val="0"/>
          <w:marTop w:val="0"/>
          <w:marBottom w:val="0"/>
          <w:divBdr>
            <w:top w:val="none" w:sz="0" w:space="0" w:color="auto"/>
            <w:left w:val="none" w:sz="0" w:space="0" w:color="auto"/>
            <w:bottom w:val="none" w:sz="0" w:space="0" w:color="auto"/>
            <w:right w:val="none" w:sz="0" w:space="0" w:color="auto"/>
          </w:divBdr>
          <w:divsChild>
            <w:div w:id="183834617">
              <w:marLeft w:val="0"/>
              <w:marRight w:val="0"/>
              <w:marTop w:val="0"/>
              <w:marBottom w:val="0"/>
              <w:divBdr>
                <w:top w:val="none" w:sz="0" w:space="0" w:color="auto"/>
                <w:left w:val="none" w:sz="0" w:space="0" w:color="auto"/>
                <w:bottom w:val="none" w:sz="0" w:space="0" w:color="auto"/>
                <w:right w:val="none" w:sz="0" w:space="0" w:color="auto"/>
              </w:divBdr>
            </w:div>
            <w:div w:id="8821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bp.blogspot.com/-ThylgCC8ImI/UPzPOPhh04I/AAAAAAAAAOg/dUgMV_FV2uU/s1600/gate1996os.JPG"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2.bp.blogspot.com/-6Gr3uODIZ40/UPz9ugS94yI/AAAAAAAAAO0/mDKG4eeaXRI/s1600/gate2009os.JPG" TargetMode="External"/><Relationship Id="rId5" Type="http://schemas.openxmlformats.org/officeDocument/2006/relationships/footnotes" Target="footnotes.xml"/><Relationship Id="rId10" Type="http://schemas.openxmlformats.org/officeDocument/2006/relationships/hyperlink" Target="http://en.wikipedia.org/wiki/Fork_%28operating_system%29" TargetMode="External"/><Relationship Id="rId4" Type="http://schemas.openxmlformats.org/officeDocument/2006/relationships/webSettings" Target="webSettings.xml"/><Relationship Id="rId9" Type="http://schemas.openxmlformats.org/officeDocument/2006/relationships/hyperlink" Target="http://en.wikipedia.org/wiki/Fork_%28operating_syste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dc:creator>
  <cp:lastModifiedBy>dac</cp:lastModifiedBy>
  <cp:revision>2</cp:revision>
  <dcterms:created xsi:type="dcterms:W3CDTF">2015-07-03T05:15:00Z</dcterms:created>
  <dcterms:modified xsi:type="dcterms:W3CDTF">2015-07-03T05:15:00Z</dcterms:modified>
</cp:coreProperties>
</file>